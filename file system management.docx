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105" w:rsidRDefault="00672BCC" w:rsidP="009975B8">
      <w:pPr>
        <w:pStyle w:val="a3"/>
      </w:pPr>
      <w:r>
        <w:rPr>
          <w:rFonts w:hint="eastAsia"/>
        </w:rPr>
        <w:t>파일 시스템의 관리</w:t>
      </w:r>
    </w:p>
    <w:p w:rsidR="006036AD" w:rsidRDefault="008D0FFB" w:rsidP="006036AD">
      <w:pPr>
        <w:rPr>
          <w:b/>
          <w:sz w:val="24"/>
          <w:szCs w:val="24"/>
        </w:rPr>
      </w:pPr>
      <w:r w:rsidRPr="008D0FFB">
        <w:rPr>
          <w:rFonts w:hint="eastAsia"/>
          <w:b/>
          <w:sz w:val="24"/>
          <w:szCs w:val="24"/>
        </w:rPr>
        <w:t>1</w:t>
      </w:r>
      <w:r w:rsidRPr="008D0FFB">
        <w:rPr>
          <w:b/>
          <w:sz w:val="24"/>
          <w:szCs w:val="24"/>
        </w:rPr>
        <w:t xml:space="preserve">. </w:t>
      </w:r>
      <w:r w:rsidR="00672BCC">
        <w:rPr>
          <w:rFonts w:hint="eastAsia"/>
          <w:b/>
          <w:sz w:val="24"/>
          <w:szCs w:val="24"/>
        </w:rPr>
        <w:t>파일 시스템의 개요와 종류</w:t>
      </w:r>
    </w:p>
    <w:p w:rsidR="00672BCC" w:rsidRPr="00672BCC" w:rsidRDefault="00672BCC" w:rsidP="00DC6B43">
      <w:pPr>
        <w:pStyle w:val="a4"/>
        <w:numPr>
          <w:ilvl w:val="0"/>
          <w:numId w:val="1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개요</w:t>
      </w:r>
    </w:p>
    <w:p w:rsidR="00672BCC" w:rsidRDefault="00672BCC" w:rsidP="00DC6B43">
      <w:pPr>
        <w:pStyle w:val="a4"/>
        <w:numPr>
          <w:ilvl w:val="1"/>
          <w:numId w:val="1"/>
        </w:numPr>
        <w:ind w:leftChars="0"/>
        <w:rPr>
          <w:bCs/>
          <w:szCs w:val="20"/>
        </w:rPr>
      </w:pPr>
      <w:r w:rsidRPr="00672BCC">
        <w:rPr>
          <w:rFonts w:hint="eastAsia"/>
          <w:bCs/>
          <w:szCs w:val="20"/>
        </w:rPr>
        <w:t>운영체제가 파일</w:t>
      </w:r>
      <w:r>
        <w:rPr>
          <w:rFonts w:hint="eastAsia"/>
          <w:bCs/>
          <w:szCs w:val="20"/>
        </w:rPr>
        <w:t>을 시스템의 디스크상에 구성하는 방식이다</w:t>
      </w:r>
      <w:r>
        <w:rPr>
          <w:bCs/>
          <w:szCs w:val="20"/>
        </w:rPr>
        <w:t>.</w:t>
      </w:r>
    </w:p>
    <w:p w:rsidR="00672BCC" w:rsidRDefault="00672BCC" w:rsidP="00DC6B43">
      <w:pPr>
        <w:pStyle w:val="a4"/>
        <w:numPr>
          <w:ilvl w:val="1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컴퓨터에서 파일이나 자료를 쉽게 발견 및 접근할 수 있도록 보관 또는 조직하는 체계이다</w:t>
      </w:r>
      <w:r>
        <w:rPr>
          <w:bCs/>
          <w:szCs w:val="20"/>
        </w:rPr>
        <w:t>.</w:t>
      </w:r>
    </w:p>
    <w:p w:rsidR="00672BCC" w:rsidRDefault="00672BCC" w:rsidP="00DC6B43">
      <w:pPr>
        <w:pStyle w:val="a4"/>
        <w:numPr>
          <w:ilvl w:val="1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하드 디스크나 </w:t>
      </w:r>
      <w:r>
        <w:rPr>
          <w:bCs/>
          <w:szCs w:val="20"/>
        </w:rPr>
        <w:t>CD-ROM</w:t>
      </w:r>
      <w:r>
        <w:rPr>
          <w:rFonts w:hint="eastAsia"/>
          <w:bCs/>
          <w:szCs w:val="20"/>
        </w:rPr>
        <w:t>와 같은 물리적 저장소를 관리한다</w:t>
      </w:r>
      <w:r>
        <w:rPr>
          <w:bCs/>
          <w:szCs w:val="20"/>
        </w:rPr>
        <w:t>.</w:t>
      </w:r>
    </w:p>
    <w:p w:rsidR="00672BCC" w:rsidRDefault="00672BCC" w:rsidP="00DC6B43">
      <w:pPr>
        <w:pStyle w:val="a4"/>
        <w:numPr>
          <w:ilvl w:val="1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서버상의 자료로의 접근을 제공하는 방식과 가상의 형태로서 접근 수단만이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존재하는 방식(</w:t>
      </w:r>
      <w:proofErr w:type="spellStart"/>
      <w:r>
        <w:rPr>
          <w:bCs/>
          <w:szCs w:val="20"/>
        </w:rPr>
        <w:t>procfs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등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도 파일 시스템의 범위에 포함한다</w:t>
      </w:r>
      <w:r>
        <w:rPr>
          <w:bCs/>
          <w:szCs w:val="20"/>
        </w:rPr>
        <w:t>.</w:t>
      </w:r>
    </w:p>
    <w:p w:rsidR="0090277E" w:rsidRDefault="00672BCC" w:rsidP="00DC6B43">
      <w:pPr>
        <w:pStyle w:val="a4"/>
        <w:numPr>
          <w:ilvl w:val="1"/>
          <w:numId w:val="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파일 시스템의 구조는 다음과 같이 나타낼 수 있다</w:t>
      </w:r>
      <w:r>
        <w:rPr>
          <w:bCs/>
          <w:szCs w:val="20"/>
        </w:rPr>
        <w:t>.</w:t>
      </w:r>
    </w:p>
    <w:p w:rsidR="0090277E" w:rsidRDefault="0090277E" w:rsidP="00DC6B43">
      <w:pPr>
        <w:pStyle w:val="a4"/>
        <w:numPr>
          <w:ilvl w:val="2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>| B</w:t>
      </w:r>
      <w:r>
        <w:rPr>
          <w:rFonts w:hint="eastAsia"/>
          <w:bCs/>
          <w:szCs w:val="20"/>
        </w:rPr>
        <w:t xml:space="preserve">oot </w:t>
      </w:r>
      <w:r>
        <w:rPr>
          <w:bCs/>
          <w:szCs w:val="20"/>
        </w:rPr>
        <w:t>block | block group 0 | --- | block group n-1 | block group n |</w:t>
      </w:r>
    </w:p>
    <w:p w:rsidR="0090277E" w:rsidRDefault="0090277E" w:rsidP="00DC6B43">
      <w:pPr>
        <w:pStyle w:val="a4"/>
        <w:numPr>
          <w:ilvl w:val="2"/>
          <w:numId w:val="1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Block group =&gt; |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 xml:space="preserve">uper block(1 block) | group </w:t>
      </w:r>
      <w:proofErr w:type="spellStart"/>
      <w:r>
        <w:rPr>
          <w:bCs/>
          <w:szCs w:val="20"/>
        </w:rPr>
        <w:t>describtors</w:t>
      </w:r>
      <w:proofErr w:type="spellEnd"/>
      <w:r>
        <w:rPr>
          <w:bCs/>
          <w:szCs w:val="20"/>
        </w:rPr>
        <w:t xml:space="preserve">(n blocks) | block bitmap(1 block) |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bitmap(1 block) | </w:t>
      </w:r>
      <w:proofErr w:type="spellStart"/>
      <w:r>
        <w:rPr>
          <w:bCs/>
          <w:szCs w:val="20"/>
        </w:rPr>
        <w:t>inode</w:t>
      </w:r>
      <w:proofErr w:type="spellEnd"/>
      <w:r>
        <w:rPr>
          <w:bCs/>
          <w:szCs w:val="20"/>
        </w:rPr>
        <w:t xml:space="preserve"> table(n blocks) | data block(n blocks) |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189"/>
      </w:tblGrid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Super block</w:t>
            </w:r>
          </w:p>
        </w:tc>
        <w:tc>
          <w:tcPr>
            <w:tcW w:w="7189" w:type="dxa"/>
          </w:tcPr>
          <w:p w:rsidR="0090277E" w:rsidRDefault="0090277E" w:rsidP="0090277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해당 </w:t>
            </w:r>
            <w:r>
              <w:rPr>
                <w:rFonts w:hint="eastAsia"/>
                <w:bCs/>
                <w:szCs w:val="20"/>
              </w:rPr>
              <w:t>파일 시스템 관련 정보 저장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-블록의 크기(</w:t>
            </w:r>
            <w:r>
              <w:rPr>
                <w:bCs/>
                <w:szCs w:val="20"/>
              </w:rPr>
              <w:t>1KB, 2KB, 4KB)</w:t>
            </w:r>
          </w:p>
          <w:p w:rsidR="00292CFE" w:rsidRDefault="00292CFE" w:rsidP="00292CFE">
            <w:pPr>
              <w:rPr>
                <w:bCs/>
                <w:szCs w:val="20"/>
              </w:rPr>
            </w:pPr>
            <w:r>
              <w:rPr>
                <w:bCs/>
                <w:szCs w:val="20"/>
              </w:rPr>
              <w:t>-</w:t>
            </w:r>
            <w:r>
              <w:rPr>
                <w:rFonts w:hint="eastAsia"/>
                <w:bCs/>
                <w:szCs w:val="20"/>
              </w:rPr>
              <w:t>총 블록의 개수와 블록 그룹의 개수</w:t>
            </w:r>
          </w:p>
          <w:p w:rsidR="00292CFE" w:rsidRPr="00292CFE" w:rsidRDefault="00292CFE" w:rsidP="00292CF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의 개수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Group</w:t>
            </w:r>
          </w:p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proofErr w:type="spellStart"/>
            <w:r w:rsidRPr="0090277E">
              <w:rPr>
                <w:b/>
                <w:szCs w:val="20"/>
              </w:rPr>
              <w:t>describtor</w:t>
            </w:r>
            <w:proofErr w:type="spellEnd"/>
            <w:r w:rsidRPr="0090277E">
              <w:rPr>
                <w:b/>
                <w:szCs w:val="20"/>
              </w:rPr>
              <w:t xml:space="preserve"> table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각 b</w:t>
            </w:r>
            <w:r>
              <w:rPr>
                <w:bCs/>
                <w:szCs w:val="20"/>
              </w:rPr>
              <w:t>lock group</w:t>
            </w:r>
            <w:r>
              <w:rPr>
                <w:rFonts w:hint="eastAsia"/>
                <w:bCs/>
                <w:szCs w:val="20"/>
              </w:rPr>
              <w:t>을 관리하는 정보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-b</w:t>
            </w:r>
            <w:r>
              <w:rPr>
                <w:bCs/>
                <w:szCs w:val="20"/>
              </w:rPr>
              <w:t>lock bitmap</w:t>
            </w:r>
            <w:r>
              <w:rPr>
                <w:rFonts w:hint="eastAsia"/>
                <w:bCs/>
                <w:szCs w:val="20"/>
              </w:rPr>
              <w:t xml:space="preserve">와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bitmap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-첫번째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table block</w:t>
            </w:r>
            <w:r>
              <w:rPr>
                <w:rFonts w:hint="eastAsia"/>
                <w:bCs/>
                <w:szCs w:val="20"/>
              </w:rPr>
              <w:t>의 블록 번호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블록,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 xml:space="preserve">그룹 안에 있는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그룹 안에 있는 빈 디렉터리 수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r w:rsidRPr="0090277E">
              <w:rPr>
                <w:b/>
                <w:szCs w:val="20"/>
              </w:rPr>
              <w:t>Block bitmap</w:t>
            </w:r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그룹 내에 있는 각 블록의 사용 상태를 나타냄</w:t>
            </w:r>
          </w:p>
        </w:tc>
      </w:tr>
      <w:tr w:rsidR="0090277E" w:rsidTr="0090277E">
        <w:tc>
          <w:tcPr>
            <w:tcW w:w="1747" w:type="dxa"/>
          </w:tcPr>
          <w:p w:rsidR="0090277E" w:rsidRPr="0090277E" w:rsidRDefault="0090277E" w:rsidP="0090277E">
            <w:pPr>
              <w:jc w:val="center"/>
              <w:rPr>
                <w:b/>
                <w:szCs w:val="20"/>
              </w:rPr>
            </w:pPr>
            <w:proofErr w:type="spellStart"/>
            <w:r w:rsidRPr="0090277E">
              <w:rPr>
                <w:rFonts w:hint="eastAsia"/>
                <w:b/>
                <w:szCs w:val="20"/>
              </w:rPr>
              <w:t>i</w:t>
            </w:r>
            <w:r w:rsidRPr="0090277E">
              <w:rPr>
                <w:b/>
                <w:szCs w:val="20"/>
              </w:rPr>
              <w:t>node</w:t>
            </w:r>
            <w:proofErr w:type="spellEnd"/>
          </w:p>
        </w:tc>
        <w:tc>
          <w:tcPr>
            <w:tcW w:w="7189" w:type="dxa"/>
          </w:tcPr>
          <w:p w:rsidR="0090277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파일에대한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제어 정보 및 데이터 블록 포인터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파일의 이름을 제외한 해당 파일의 모든 정보를 저장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이름에 부여되는 고유번호,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 형태,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크기,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위치,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파일의 소유자 등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모든 파일과 디렉터리들은 각각 </w:t>
            </w:r>
            <w:r>
              <w:rPr>
                <w:bCs/>
                <w:szCs w:val="20"/>
              </w:rPr>
              <w:t>1</w:t>
            </w:r>
            <w:r>
              <w:rPr>
                <w:rFonts w:hint="eastAsia"/>
                <w:bCs/>
                <w:szCs w:val="20"/>
              </w:rPr>
              <w:t xml:space="preserve">개의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를 할당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bitmap: </w:t>
            </w:r>
            <w:r>
              <w:rPr>
                <w:rFonts w:hint="eastAsia"/>
                <w:bCs/>
                <w:szCs w:val="20"/>
              </w:rPr>
              <w:t xml:space="preserve">이 블록에 속한 각 비트는 그룹 내에 있는 각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의 사용상태를 나타냄</w:t>
            </w:r>
          </w:p>
          <w:p w:rsidR="00292CFE" w:rsidRDefault="00292CFE" w:rsidP="0090277E">
            <w:pPr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table: </w:t>
            </w:r>
            <w:r>
              <w:rPr>
                <w:rFonts w:hint="eastAsia"/>
                <w:bCs/>
                <w:szCs w:val="20"/>
              </w:rPr>
              <w:t xml:space="preserve">각각의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대한 정보를 나타내는 </w:t>
            </w: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bCs/>
                <w:szCs w:val="20"/>
              </w:rPr>
              <w:t>describtor</w:t>
            </w:r>
            <w:proofErr w:type="spellEnd"/>
            <w:r>
              <w:rPr>
                <w:rFonts w:hint="eastAsia"/>
                <w:bCs/>
                <w:szCs w:val="20"/>
              </w:rPr>
              <w:t>로 구성</w:t>
            </w:r>
          </w:p>
        </w:tc>
      </w:tr>
    </w:tbl>
    <w:p w:rsidR="008E7523" w:rsidRDefault="00FA7157" w:rsidP="00DC6B43">
      <w:pPr>
        <w:pStyle w:val="a4"/>
        <w:numPr>
          <w:ilvl w:val="0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종류</w:t>
      </w:r>
    </w:p>
    <w:p w:rsidR="00FA7157" w:rsidRPr="00FA7157" w:rsidRDefault="00FA7157" w:rsidP="00DC6B43">
      <w:pPr>
        <w:pStyle w:val="a4"/>
        <w:numPr>
          <w:ilvl w:val="1"/>
          <w:numId w:val="12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전용 디스크 기반 파일 시스템</w:t>
      </w:r>
    </w:p>
    <w:p w:rsidR="00FA7157" w:rsidRPr="00FA7157" w:rsidDel="008E7523" w:rsidRDefault="00FA7157" w:rsidP="00DC6B43">
      <w:pPr>
        <w:pStyle w:val="a4"/>
        <w:numPr>
          <w:ilvl w:val="0"/>
          <w:numId w:val="2"/>
        </w:numPr>
        <w:ind w:leftChars="0"/>
        <w:rPr>
          <w:ins w:id="0" w:author="유 영규" w:date="2020-02-01T22:31:00Z"/>
          <w:bCs/>
          <w:szCs w:val="20"/>
        </w:rPr>
      </w:pP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638"/>
        <w:gridCol w:w="6978"/>
      </w:tblGrid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Pr="00FA7157" w:rsidRDefault="0011382B" w:rsidP="00FA7157">
            <w:pPr>
              <w:rPr>
                <w:b/>
              </w:rPr>
            </w:pPr>
            <w:r w:rsidRPr="00FA7157">
              <w:rPr>
                <w:rFonts w:hint="eastAsia"/>
                <w:b/>
              </w:rPr>
              <w:t>파일 시스템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ext</w:t>
            </w:r>
            <w:proofErr w:type="spellEnd"/>
          </w:p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(ext1)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 xml:space="preserve">리눅스 </w:t>
            </w:r>
            <w:r>
              <w:rPr>
                <w:rFonts w:hint="eastAsia"/>
                <w:bCs/>
                <w:szCs w:val="20"/>
              </w:rPr>
              <w:t>초기에 사용되던 파일 시스템이며 호환성이 없음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>의 원형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lastRenderedPageBreak/>
              <w:t>2</w:t>
            </w:r>
            <w:r>
              <w:rPr>
                <w:bCs/>
                <w:szCs w:val="20"/>
              </w:rPr>
              <w:t>GByte</w:t>
            </w:r>
            <w:r>
              <w:rPr>
                <w:rFonts w:hint="eastAsia"/>
                <w:bCs/>
                <w:szCs w:val="20"/>
              </w:rPr>
              <w:t xml:space="preserve">의 데이터와 파일명을 </w:t>
            </w:r>
            <w:r>
              <w:rPr>
                <w:bCs/>
                <w:szCs w:val="20"/>
              </w:rPr>
              <w:t>255</w:t>
            </w:r>
            <w:r>
              <w:rPr>
                <w:rFonts w:hint="eastAsia"/>
                <w:bCs/>
                <w:szCs w:val="20"/>
              </w:rPr>
              <w:t>자까지 지정 가능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접근에 대한 타임 스탬프,</w:t>
            </w:r>
            <w:r>
              <w:rPr>
                <w:bCs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bCs/>
                <w:szCs w:val="20"/>
              </w:rPr>
              <w:t>아이노드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수정 지원불가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ext2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</w:t>
            </w:r>
            <w:proofErr w:type="spellEnd"/>
            <w:r>
              <w:rPr>
                <w:rFonts w:hint="eastAsia"/>
                <w:bCs/>
                <w:szCs w:val="20"/>
              </w:rPr>
              <w:t>파일 시스템의 다음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고용량 디스크 사용을 염두하고 설계된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쉽게 호환되며 업그레이드도 쉽게 설계되어 있음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ext3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xt2</w:t>
            </w:r>
            <w:r>
              <w:rPr>
                <w:rFonts w:hint="eastAsia"/>
                <w:bCs/>
                <w:szCs w:val="20"/>
              </w:rPr>
              <w:t xml:space="preserve">의 </w:t>
            </w:r>
            <w:proofErr w:type="spellStart"/>
            <w:r>
              <w:rPr>
                <w:rFonts w:hint="eastAsia"/>
                <w:bCs/>
                <w:szCs w:val="20"/>
              </w:rPr>
              <w:t>확장판</w:t>
            </w:r>
            <w:proofErr w:type="spellEnd"/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리눅스의 대표적인 </w:t>
            </w: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bCs/>
                <w:szCs w:val="20"/>
              </w:rPr>
              <w:t>(</w:t>
            </w:r>
            <w:proofErr w:type="spellStart"/>
            <w:r>
              <w:rPr>
                <w:bCs/>
                <w:szCs w:val="20"/>
              </w:rPr>
              <w:t>jornaling</w:t>
            </w:r>
            <w:proofErr w:type="spellEnd"/>
            <w:r>
              <w:rPr>
                <w:bCs/>
                <w:szCs w:val="20"/>
              </w:rPr>
              <w:t>)</w:t>
            </w:r>
            <w:r>
              <w:rPr>
                <w:rFonts w:hint="eastAsia"/>
                <w:bCs/>
                <w:szCs w:val="20"/>
              </w:rPr>
              <w:t>을 지원하도록 확장된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A</w:t>
            </w:r>
            <w:r>
              <w:rPr>
                <w:bCs/>
                <w:szCs w:val="20"/>
              </w:rPr>
              <w:t>CL(Access Control List)</w:t>
            </w:r>
            <w:r>
              <w:rPr>
                <w:rFonts w:hint="eastAsia"/>
                <w:bCs/>
                <w:szCs w:val="20"/>
              </w:rPr>
              <w:t>을 통한 접근 제어 지원</w:t>
            </w:r>
          </w:p>
        </w:tc>
      </w:tr>
      <w:tr w:rsidR="0011382B" w:rsidTr="0011382B"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382B" w:rsidRDefault="0011382B" w:rsidP="0011382B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ext4</w:t>
            </w:r>
          </w:p>
        </w:tc>
        <w:tc>
          <w:tcPr>
            <w:tcW w:w="6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 </w:t>
            </w:r>
            <w:r>
              <w:rPr>
                <w:rFonts w:hint="eastAsia"/>
                <w:bCs/>
                <w:szCs w:val="20"/>
              </w:rPr>
              <w:t xml:space="preserve">및 </w:t>
            </w:r>
            <w:r>
              <w:rPr>
                <w:bCs/>
                <w:szCs w:val="20"/>
              </w:rPr>
              <w:t>ext3</w:t>
            </w:r>
            <w:r>
              <w:rPr>
                <w:rFonts w:hint="eastAsia"/>
                <w:bCs/>
                <w:szCs w:val="20"/>
              </w:rPr>
              <w:t>와 호환성이 있는 확장 버전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파일에 디스크 할당 시 물리적으로 연속적인 블록을 할당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-파일 접근 속도 향상 및 단편화를 줄이도록 설계된 파일 시스템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6</w:t>
            </w:r>
            <w:r>
              <w:rPr>
                <w:bCs/>
                <w:szCs w:val="20"/>
              </w:rPr>
              <w:t>4</w:t>
            </w:r>
            <w:r>
              <w:rPr>
                <w:rFonts w:hint="eastAsia"/>
                <w:bCs/>
                <w:szCs w:val="20"/>
              </w:rPr>
              <w:t>비트 기억공간 제한을 없앰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6TeraByte</w:t>
            </w:r>
            <w:r>
              <w:rPr>
                <w:rFonts w:hint="eastAsia"/>
                <w:bCs/>
                <w:szCs w:val="20"/>
              </w:rPr>
              <w:t>의 파일을 지원</w:t>
            </w:r>
          </w:p>
          <w:p w:rsidR="0011382B" w:rsidRDefault="0011382B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-파일 확장자는 </w:t>
            </w:r>
            <w:r w:rsidR="001F3409">
              <w:rPr>
                <w:rFonts w:hint="eastAsia"/>
                <w:bCs/>
                <w:szCs w:val="20"/>
              </w:rPr>
              <w:t>필요 없으며 파일 특성을 알리기 위해 확장자 사용 가능</w:t>
            </w:r>
          </w:p>
          <w:p w:rsidR="001F3409" w:rsidRDefault="001F340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‘.’</w:t>
            </w:r>
            <w:r>
              <w:rPr>
                <w:rFonts w:hint="eastAsia"/>
                <w:bCs/>
                <w:szCs w:val="20"/>
              </w:rPr>
              <w:t>으로 시작하는 파일은 숨겨진 파일</w:t>
            </w:r>
          </w:p>
          <w:p w:rsidR="001F3409" w:rsidRDefault="001F340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bCs/>
                <w:szCs w:val="20"/>
              </w:rPr>
              <w:t>-‘.’</w:t>
            </w:r>
            <w:r>
              <w:rPr>
                <w:rFonts w:hint="eastAsia"/>
                <w:bCs/>
                <w:szCs w:val="20"/>
              </w:rPr>
              <w:t xml:space="preserve">은 현재 디렉터리, </w:t>
            </w:r>
            <w:r>
              <w:rPr>
                <w:bCs/>
                <w:szCs w:val="20"/>
              </w:rPr>
              <w:t>‘..‘</w:t>
            </w:r>
            <w:r>
              <w:rPr>
                <w:rFonts w:hint="eastAsia"/>
                <w:bCs/>
                <w:szCs w:val="20"/>
              </w:rPr>
              <w:t>은 부모 디렉터리</w:t>
            </w:r>
          </w:p>
        </w:tc>
      </w:tr>
    </w:tbl>
    <w:p w:rsidR="0090277E" w:rsidRDefault="00D924E1" w:rsidP="00DC6B43">
      <w:pPr>
        <w:pStyle w:val="a4"/>
        <w:numPr>
          <w:ilvl w:val="0"/>
          <w:numId w:val="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비교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2430"/>
        <w:gridCol w:w="2302"/>
        <w:gridCol w:w="2302"/>
        <w:gridCol w:w="2302"/>
      </w:tblGrid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D924E1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Ext4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개발년도</w:t>
            </w:r>
            <w:proofErr w:type="spellEnd"/>
            <w:r>
              <w:rPr>
                <w:rFonts w:hint="eastAsia"/>
                <w:b/>
                <w:szCs w:val="20"/>
              </w:rPr>
              <w:t>/</w:t>
            </w:r>
            <w:proofErr w:type="spellStart"/>
            <w:r>
              <w:rPr>
                <w:rFonts w:hint="eastAsia"/>
                <w:b/>
                <w:szCs w:val="20"/>
              </w:rPr>
              <w:t>커널버전</w:t>
            </w:r>
            <w:proofErr w:type="spellEnd"/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993</w:t>
            </w:r>
            <w:r>
              <w:rPr>
                <w:rFonts w:hint="eastAsia"/>
                <w:bCs/>
                <w:szCs w:val="20"/>
              </w:rPr>
              <w:t>년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001</w:t>
            </w:r>
            <w:r>
              <w:rPr>
                <w:rFonts w:hint="eastAsia"/>
                <w:bCs/>
                <w:szCs w:val="20"/>
              </w:rPr>
              <w:t xml:space="preserve">년 커널 </w:t>
            </w:r>
            <w:r>
              <w:rPr>
                <w:bCs/>
                <w:szCs w:val="20"/>
              </w:rPr>
              <w:t>2.4.15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006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2.6.19</w:t>
            </w:r>
          </w:p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008</w:t>
            </w:r>
            <w:r>
              <w:rPr>
                <w:rFonts w:hint="eastAsia"/>
                <w:bCs/>
                <w:szCs w:val="20"/>
              </w:rPr>
              <w:t xml:space="preserve">년커널 </w:t>
            </w:r>
            <w:r>
              <w:rPr>
                <w:bCs/>
                <w:szCs w:val="20"/>
              </w:rPr>
              <w:t>2.6.28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6GB~2TB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최대 파일 시스템 크기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2</w:t>
            </w:r>
            <w:r>
              <w:rPr>
                <w:bCs/>
                <w:szCs w:val="20"/>
              </w:rPr>
              <w:t>TB~32TB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1</w:t>
            </w:r>
            <w:r>
              <w:rPr>
                <w:bCs/>
                <w:szCs w:val="20"/>
              </w:rPr>
              <w:t>EB</w:t>
            </w:r>
          </w:p>
        </w:tc>
      </w:tr>
      <w:tr w:rsidR="00D924E1" w:rsidTr="00D924E1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특징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기능 없음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기능 포함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24E1" w:rsidRDefault="00D924E1" w:rsidP="00407CA8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확장 멀티블록 할당</w:t>
            </w:r>
          </w:p>
        </w:tc>
      </w:tr>
    </w:tbl>
    <w:p w:rsidR="00D924E1" w:rsidRDefault="004057FF" w:rsidP="00DC6B43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저널링</w:t>
      </w:r>
      <w:proofErr w:type="spellEnd"/>
      <w:r>
        <w:rPr>
          <w:rFonts w:hint="eastAsia"/>
          <w:bCs/>
          <w:szCs w:val="20"/>
        </w:rPr>
        <w:t xml:space="preserve"> 파일 시스템</w:t>
      </w:r>
    </w:p>
    <w:p w:rsidR="004057FF" w:rsidRDefault="004057FF" w:rsidP="00DC6B43">
      <w:pPr>
        <w:pStyle w:val="a4"/>
        <w:numPr>
          <w:ilvl w:val="1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을 이용하여 빠르면서도 안정적인 복구가 가능하다.</w:t>
      </w:r>
    </w:p>
    <w:p w:rsidR="004057FF" w:rsidRDefault="004057FF" w:rsidP="00DC6B43">
      <w:pPr>
        <w:pStyle w:val="a4"/>
        <w:numPr>
          <w:ilvl w:val="1"/>
          <w:numId w:val="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데이터를 디스크에 쓰기 전에 로그에 데이터를 남겨 시스템의 비정상적인 </w:t>
      </w:r>
      <w:proofErr w:type="spellStart"/>
      <w:r>
        <w:rPr>
          <w:rFonts w:hint="eastAsia"/>
          <w:bCs/>
          <w:szCs w:val="20"/>
        </w:rPr>
        <w:t>셧다운에도</w:t>
      </w:r>
      <w:proofErr w:type="spellEnd"/>
      <w:r>
        <w:rPr>
          <w:rFonts w:hint="eastAsia"/>
          <w:bCs/>
          <w:szCs w:val="20"/>
        </w:rPr>
        <w:t xml:space="preserve"> 로그를 사용해 빠르고 안정적인 복구 기능을 제공하는 기술이다.</w:t>
      </w:r>
    </w:p>
    <w:p w:rsidR="004057FF" w:rsidRDefault="004057FF" w:rsidP="00DC6B43">
      <w:pPr>
        <w:pStyle w:val="a4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기존의 e</w:t>
      </w:r>
      <w:r>
        <w:rPr>
          <w:bCs/>
          <w:szCs w:val="20"/>
        </w:rPr>
        <w:t>xt2</w:t>
      </w:r>
      <w:r>
        <w:rPr>
          <w:rFonts w:hint="eastAsia"/>
          <w:bCs/>
          <w:szCs w:val="20"/>
        </w:rPr>
        <w:t>파일의 경우에는 시스템이 동작을 멈추기 직전에 파일 시스템에 수정을 가하고 있었는지 전혀 알 수 없다.</w:t>
      </w:r>
    </w:p>
    <w:p w:rsidR="004057FF" w:rsidRDefault="004057FF" w:rsidP="00DC6B43">
      <w:pPr>
        <w:pStyle w:val="a4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저널 기능이 없는 경우 시스템을 복구하기 위해서 </w:t>
      </w:r>
      <w:proofErr w:type="spellStart"/>
      <w:r>
        <w:rPr>
          <w:bCs/>
          <w:szCs w:val="20"/>
        </w:rPr>
        <w:t>fsck</w:t>
      </w:r>
      <w:proofErr w:type="spellEnd"/>
      <w:r>
        <w:rPr>
          <w:rFonts w:hint="eastAsia"/>
          <w:bCs/>
          <w:szCs w:val="20"/>
        </w:rPr>
        <w:t>에 의해 관리되는 슈퍼블록,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비트맵,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아이노드</w:t>
      </w:r>
      <w:proofErr w:type="spellEnd"/>
      <w:r>
        <w:rPr>
          <w:rFonts w:hint="eastAsia"/>
          <w:bCs/>
          <w:szCs w:val="20"/>
        </w:rPr>
        <w:t xml:space="preserve"> 등을 모두 검사해야 하기 때문에 시간이 오래 걸린다.</w:t>
      </w:r>
    </w:p>
    <w:p w:rsidR="004057FF" w:rsidRDefault="004057FF" w:rsidP="00DC6B43">
      <w:pPr>
        <w:pStyle w:val="a4"/>
        <w:numPr>
          <w:ilvl w:val="0"/>
          <w:numId w:val="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운영형태</w:t>
      </w:r>
    </w:p>
    <w:p w:rsidR="004057FF" w:rsidRDefault="005270AB" w:rsidP="00DC6B43">
      <w:pPr>
        <w:pStyle w:val="a4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저널이라는 로그에 시스템 전 상태를 저장한다.</w:t>
      </w:r>
    </w:p>
    <w:p w:rsidR="005270AB" w:rsidRDefault="005270AB" w:rsidP="00DC6B43">
      <w:pPr>
        <w:pStyle w:val="a4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시스템의 비 정상적인 종료 시 저널(로그</w:t>
      </w:r>
      <w:r>
        <w:rPr>
          <w:bCs/>
          <w:szCs w:val="20"/>
        </w:rPr>
        <w:t>)</w:t>
      </w:r>
      <w:r>
        <w:rPr>
          <w:rFonts w:hint="eastAsia"/>
          <w:bCs/>
          <w:szCs w:val="20"/>
        </w:rPr>
        <w:t>를 검사한다.</w:t>
      </w:r>
    </w:p>
    <w:p w:rsidR="00407CA8" w:rsidRDefault="00407CA8" w:rsidP="00DC6B43">
      <w:pPr>
        <w:pStyle w:val="a4"/>
        <w:numPr>
          <w:ilvl w:val="0"/>
          <w:numId w:val="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저널(로그)를 정보를 바탕으로 파일 시스템에 수정된 내용을 적용한다.</w:t>
      </w:r>
    </w:p>
    <w:p w:rsidR="00407CA8" w:rsidRPr="00407CA8" w:rsidRDefault="00407CA8" w:rsidP="00DC6B43">
      <w:pPr>
        <w:pStyle w:val="a4"/>
        <w:numPr>
          <w:ilvl w:val="0"/>
          <w:numId w:val="8"/>
        </w:numPr>
        <w:ind w:leftChars="0"/>
        <w:rPr>
          <w:bCs/>
          <w:szCs w:val="20"/>
        </w:rPr>
      </w:pPr>
      <w:proofErr w:type="spellStart"/>
      <w:r w:rsidRPr="00407CA8">
        <w:rPr>
          <w:rFonts w:hint="eastAsia"/>
          <w:bCs/>
          <w:szCs w:val="20"/>
        </w:rPr>
        <w:t>저널링</w:t>
      </w:r>
      <w:proofErr w:type="spellEnd"/>
      <w:r w:rsidRPr="00407CA8">
        <w:rPr>
          <w:rFonts w:hint="eastAsia"/>
          <w:bCs/>
          <w:szCs w:val="20"/>
        </w:rPr>
        <w:t xml:space="preserve"> 기술이 적용된 파일 시스템</w:t>
      </w:r>
      <w:r w:rsidR="00016C78">
        <w:rPr>
          <w:rFonts w:hint="eastAsia"/>
          <w:bCs/>
          <w:szCs w:val="20"/>
        </w:rPr>
        <w:t>:</w:t>
      </w:r>
      <w:r w:rsidR="00016C78">
        <w:rPr>
          <w:bCs/>
          <w:szCs w:val="20"/>
        </w:rPr>
        <w:t xml:space="preserve"> JFS, </w:t>
      </w:r>
      <w:proofErr w:type="spellStart"/>
      <w:r w:rsidR="00016C78">
        <w:rPr>
          <w:bCs/>
          <w:szCs w:val="20"/>
        </w:rPr>
        <w:t>xfs</w:t>
      </w:r>
      <w:proofErr w:type="spellEnd"/>
      <w:r w:rsidR="00016C78">
        <w:rPr>
          <w:bCs/>
          <w:szCs w:val="20"/>
        </w:rPr>
        <w:t xml:space="preserve">, </w:t>
      </w:r>
      <w:proofErr w:type="spellStart"/>
      <w:r w:rsidR="00016C78">
        <w:rPr>
          <w:bCs/>
          <w:szCs w:val="20"/>
        </w:rPr>
        <w:t>ResierFS</w:t>
      </w:r>
      <w:proofErr w:type="spellEnd"/>
    </w:p>
    <w:p w:rsidR="00407CA8" w:rsidRDefault="00407CA8" w:rsidP="00DC6B43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네트워크 파일 시스템</w:t>
      </w:r>
      <w:r w:rsidR="00016C78">
        <w:rPr>
          <w:rFonts w:hint="eastAsia"/>
          <w:bCs/>
          <w:szCs w:val="20"/>
        </w:rPr>
        <w:t xml:space="preserve">: </w:t>
      </w:r>
      <w:r w:rsidR="00016C78">
        <w:rPr>
          <w:bCs/>
          <w:szCs w:val="20"/>
        </w:rPr>
        <w:t>SMB, CIFS(</w:t>
      </w:r>
      <w:r w:rsidR="00016C78">
        <w:rPr>
          <w:rFonts w:hint="eastAsia"/>
          <w:bCs/>
          <w:szCs w:val="20"/>
        </w:rPr>
        <w:t>S</w:t>
      </w:r>
      <w:r w:rsidR="00016C78">
        <w:rPr>
          <w:bCs/>
          <w:szCs w:val="20"/>
        </w:rPr>
        <w:t>MB</w:t>
      </w:r>
      <w:r w:rsidR="00016C78">
        <w:rPr>
          <w:rFonts w:hint="eastAsia"/>
          <w:bCs/>
          <w:szCs w:val="20"/>
        </w:rPr>
        <w:t>를 확장 파일 시스템</w:t>
      </w:r>
      <w:r w:rsidR="00016C78">
        <w:rPr>
          <w:bCs/>
          <w:szCs w:val="20"/>
        </w:rPr>
        <w:t>), NFS,</w:t>
      </w:r>
    </w:p>
    <w:p w:rsidR="00016C78" w:rsidRDefault="00016C78" w:rsidP="00DC6B43">
      <w:pPr>
        <w:pStyle w:val="a4"/>
        <w:numPr>
          <w:ilvl w:val="0"/>
          <w:numId w:val="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기타 지원이 가능한 파일 시스템: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AT, VFAT, FAT32, NTFS, ISO 9660, UDF, HPFS</w:t>
      </w:r>
    </w:p>
    <w:p w:rsidR="00407CA8" w:rsidRDefault="00016C78" w:rsidP="00016C78">
      <w:pPr>
        <w:rPr>
          <w:b/>
          <w:sz w:val="24"/>
          <w:szCs w:val="24"/>
        </w:rPr>
      </w:pPr>
      <w:r w:rsidRPr="00016C78">
        <w:rPr>
          <w:rFonts w:hint="eastAsia"/>
          <w:b/>
          <w:sz w:val="24"/>
          <w:szCs w:val="24"/>
        </w:rPr>
        <w:t>2</w:t>
      </w:r>
      <w:r w:rsidRPr="00016C78">
        <w:rPr>
          <w:b/>
          <w:sz w:val="24"/>
          <w:szCs w:val="24"/>
        </w:rPr>
        <w:t xml:space="preserve">. 관련 </w:t>
      </w:r>
      <w:r w:rsidRPr="00016C78">
        <w:rPr>
          <w:rFonts w:hint="eastAsia"/>
          <w:b/>
          <w:sz w:val="24"/>
          <w:szCs w:val="24"/>
        </w:rPr>
        <w:t>명령어</w:t>
      </w:r>
    </w:p>
    <w:p w:rsidR="00016C78" w:rsidRDefault="00016C78" w:rsidP="00DC6B43">
      <w:pPr>
        <w:pStyle w:val="a4"/>
        <w:numPr>
          <w:ilvl w:val="0"/>
          <w:numId w:val="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>mount</w:t>
      </w:r>
      <w:r>
        <w:rPr>
          <w:rFonts w:hint="eastAsia"/>
          <w:bCs/>
          <w:szCs w:val="20"/>
        </w:rPr>
        <w:t xml:space="preserve">와 </w:t>
      </w:r>
      <w:proofErr w:type="spellStart"/>
      <w:r>
        <w:rPr>
          <w:rFonts w:hint="eastAsia"/>
          <w:bCs/>
          <w:szCs w:val="20"/>
        </w:rPr>
        <w:t>u</w:t>
      </w:r>
      <w:r>
        <w:rPr>
          <w:bCs/>
          <w:szCs w:val="20"/>
        </w:rPr>
        <w:t>mount</w:t>
      </w:r>
      <w:proofErr w:type="spellEnd"/>
    </w:p>
    <w:p w:rsidR="00016C78" w:rsidRDefault="00016C78" w:rsidP="00DC6B43">
      <w:pPr>
        <w:pStyle w:val="a4"/>
        <w:numPr>
          <w:ilvl w:val="1"/>
          <w:numId w:val="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마운트는 특정 디바이스를 특정 디렉터리처럼 사용하기 위해 장치와 디렉터리를 연결한다</w:t>
      </w:r>
      <w:r>
        <w:rPr>
          <w:bCs/>
          <w:szCs w:val="20"/>
        </w:rPr>
        <w:t>.</w:t>
      </w:r>
    </w:p>
    <w:p w:rsidR="00016C78" w:rsidRDefault="00016C78" w:rsidP="00DC6B43">
      <w:pPr>
        <w:pStyle w:val="a4"/>
        <w:numPr>
          <w:ilvl w:val="1"/>
          <w:numId w:val="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리눅스는 </w:t>
      </w:r>
      <w:r>
        <w:rPr>
          <w:bCs/>
          <w:szCs w:val="20"/>
        </w:rPr>
        <w:t xml:space="preserve">PnP(Plug and Play) </w:t>
      </w:r>
      <w:r>
        <w:rPr>
          <w:rFonts w:hint="eastAsia"/>
          <w:bCs/>
          <w:szCs w:val="20"/>
        </w:rPr>
        <w:t>기능을 지원하지만 지원하는 하드웨어</w:t>
      </w:r>
      <w:r w:rsidR="001E1E79">
        <w:rPr>
          <w:rFonts w:hint="eastAsia"/>
          <w:bCs/>
          <w:szCs w:val="20"/>
        </w:rPr>
        <w:t xml:space="preserve">가 많지 않으므로 시스템 부팅 후에 수동으로 </w:t>
      </w:r>
      <w:proofErr w:type="spellStart"/>
      <w:r w:rsidR="001E1E79">
        <w:rPr>
          <w:rFonts w:hint="eastAsia"/>
          <w:bCs/>
          <w:szCs w:val="20"/>
        </w:rPr>
        <w:t>마운트해서</w:t>
      </w:r>
      <w:proofErr w:type="spellEnd"/>
      <w:r w:rsidR="001E1E79">
        <w:rPr>
          <w:rFonts w:hint="eastAsia"/>
          <w:bCs/>
          <w:szCs w:val="20"/>
        </w:rPr>
        <w:t xml:space="preserve"> 사용을 하고 사용이 끝난 후에는 </w:t>
      </w:r>
      <w:proofErr w:type="spellStart"/>
      <w:r w:rsidR="001E1E79">
        <w:rPr>
          <w:rFonts w:hint="eastAsia"/>
          <w:bCs/>
          <w:szCs w:val="20"/>
        </w:rPr>
        <w:t>언마운트를</w:t>
      </w:r>
      <w:proofErr w:type="spellEnd"/>
      <w:r w:rsidR="001E1E79">
        <w:rPr>
          <w:rFonts w:hint="eastAsia"/>
          <w:bCs/>
          <w:szCs w:val="20"/>
        </w:rPr>
        <w:t xml:space="preserve"> 시킨다</w:t>
      </w:r>
      <w:r w:rsidR="001E1E79">
        <w:rPr>
          <w:bCs/>
          <w:szCs w:val="20"/>
        </w:rPr>
        <w:t>.</w:t>
      </w:r>
    </w:p>
    <w:p w:rsidR="001E1E79" w:rsidRDefault="001E1E79" w:rsidP="00DC6B43">
      <w:pPr>
        <w:pStyle w:val="a4"/>
        <w:numPr>
          <w:ilvl w:val="1"/>
          <w:numId w:val="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마운트 설정 명령어 형식은 다음과 같다</w:t>
      </w:r>
      <w:r>
        <w:rPr>
          <w:bCs/>
          <w:szCs w:val="20"/>
        </w:rPr>
        <w:t>.</w:t>
      </w:r>
    </w:p>
    <w:p w:rsidR="00911A92" w:rsidRDefault="00911A92" w:rsidP="00DC6B43">
      <w:pPr>
        <w:pStyle w:val="a4"/>
        <w:numPr>
          <w:ilvl w:val="2"/>
          <w:numId w:val="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mount</w:t>
      </w:r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038"/>
        <w:gridCol w:w="1559"/>
        <w:gridCol w:w="7059"/>
      </w:tblGrid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etc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fstab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파일에 정의된 모든 시스템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mtab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파일에 정보를 저장하지 않고 마운트</w:t>
            </w:r>
          </w:p>
        </w:tc>
      </w:tr>
      <w:tr w:rsidR="001E1E79" w:rsidTr="001E1E79">
        <w:tc>
          <w:tcPr>
            <w:tcW w:w="2597" w:type="dxa"/>
            <w:gridSpan w:val="2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f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실제 </w:t>
            </w:r>
            <w:proofErr w:type="spellStart"/>
            <w:r>
              <w:rPr>
                <w:rFonts w:hint="eastAsia"/>
                <w:bCs/>
                <w:szCs w:val="20"/>
              </w:rPr>
              <w:t>마운트하는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것이 아니라 마운트가 가능한지를 테스트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-t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파일 시스템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vfat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마이크로 소프트 파일 시스템 </w:t>
            </w:r>
            <w:r>
              <w:rPr>
                <w:bCs/>
                <w:szCs w:val="20"/>
              </w:rPr>
              <w:t>FAT-32</w:t>
            </w:r>
            <w:r>
              <w:rPr>
                <w:rFonts w:hint="eastAsia"/>
                <w:bCs/>
                <w:szCs w:val="20"/>
              </w:rPr>
              <w:t>를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 xml:space="preserve">xt2, ext3, ext4: </w:t>
            </w:r>
            <w:r>
              <w:rPr>
                <w:rFonts w:hint="eastAsia"/>
                <w:bCs/>
                <w:szCs w:val="20"/>
              </w:rPr>
              <w:t>리눅스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ios</w:t>
            </w:r>
            <w:r>
              <w:rPr>
                <w:bCs/>
                <w:szCs w:val="20"/>
              </w:rPr>
              <w:t xml:space="preserve">9660: </w:t>
            </w:r>
            <w:r>
              <w:rPr>
                <w:rFonts w:hint="eastAsia"/>
                <w:bCs/>
                <w:szCs w:val="20"/>
              </w:rPr>
              <w:t>C</w:t>
            </w:r>
            <w:r>
              <w:rPr>
                <w:bCs/>
                <w:szCs w:val="20"/>
              </w:rPr>
              <w:t>D-ROM</w:t>
            </w:r>
            <w:r>
              <w:rPr>
                <w:rFonts w:hint="eastAsia"/>
                <w:bCs/>
                <w:szCs w:val="20"/>
              </w:rPr>
              <w:t xml:space="preserve">이나 </w:t>
            </w:r>
            <w:r>
              <w:rPr>
                <w:bCs/>
                <w:szCs w:val="20"/>
              </w:rPr>
              <w:t>DVD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>mbfs</w:t>
            </w:r>
            <w:proofErr w:type="spellEnd"/>
            <w:r>
              <w:rPr>
                <w:bCs/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bCs/>
                <w:szCs w:val="20"/>
              </w:rPr>
              <w:t>삼파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 시스템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fs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네트워크 파일 시스템인 공유된 영역을 마운트</w:t>
            </w:r>
          </w:p>
        </w:tc>
      </w:tr>
      <w:tr w:rsidR="001E1E79" w:rsidTr="001E1E79">
        <w:tc>
          <w:tcPr>
            <w:tcW w:w="1038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o</w:t>
            </w:r>
          </w:p>
        </w:tc>
        <w:tc>
          <w:tcPr>
            <w:tcW w:w="1559" w:type="dxa"/>
          </w:tcPr>
          <w:p w:rsidR="001E1E79" w:rsidRPr="001E1E79" w:rsidRDefault="001E1E79" w:rsidP="001E1E79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추가 설정</w:t>
            </w:r>
          </w:p>
        </w:tc>
        <w:tc>
          <w:tcPr>
            <w:tcW w:w="7059" w:type="dxa"/>
          </w:tcPr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o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읽기 전용으로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w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>읽기/쓰기 모드로 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l</w:t>
            </w:r>
            <w:r>
              <w:rPr>
                <w:bCs/>
                <w:szCs w:val="20"/>
              </w:rPr>
              <w:t xml:space="preserve">oop: Loop </w:t>
            </w:r>
            <w:r>
              <w:rPr>
                <w:rFonts w:hint="eastAsia"/>
                <w:bCs/>
                <w:szCs w:val="20"/>
              </w:rPr>
              <w:t xml:space="preserve">디바이스나 </w:t>
            </w:r>
            <w:r>
              <w:rPr>
                <w:bCs/>
                <w:szCs w:val="20"/>
              </w:rPr>
              <w:t xml:space="preserve">CD-ROM </w:t>
            </w:r>
            <w:r>
              <w:rPr>
                <w:rFonts w:hint="eastAsia"/>
                <w:bCs/>
                <w:szCs w:val="20"/>
              </w:rPr>
              <w:t xml:space="preserve">이미지 파일 </w:t>
            </w:r>
            <w:r>
              <w:rPr>
                <w:bCs/>
                <w:szCs w:val="20"/>
              </w:rPr>
              <w:t xml:space="preserve">iso </w:t>
            </w:r>
            <w:r>
              <w:rPr>
                <w:rFonts w:hint="eastAsia"/>
                <w:bCs/>
                <w:szCs w:val="20"/>
              </w:rPr>
              <w:t>마운트</w:t>
            </w:r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>emout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파티션을 </w:t>
            </w:r>
            <w:proofErr w:type="spellStart"/>
            <w:r>
              <w:rPr>
                <w:rFonts w:hint="eastAsia"/>
                <w:bCs/>
                <w:szCs w:val="20"/>
              </w:rPr>
              <w:t>재마운트</w:t>
            </w:r>
            <w:proofErr w:type="spellEnd"/>
          </w:p>
          <w:p w:rsidR="001E1E79" w:rsidRDefault="001E1E79" w:rsidP="001E1E79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n</w:t>
            </w:r>
            <w:r>
              <w:rPr>
                <w:bCs/>
                <w:szCs w:val="20"/>
              </w:rPr>
              <w:t>oatime</w:t>
            </w:r>
            <w:proofErr w:type="spellEnd"/>
            <w:r>
              <w:rPr>
                <w:bCs/>
                <w:szCs w:val="20"/>
              </w:rPr>
              <w:t xml:space="preserve">: </w:t>
            </w:r>
            <w:r>
              <w:rPr>
                <w:rFonts w:hint="eastAsia"/>
                <w:bCs/>
                <w:szCs w:val="20"/>
              </w:rPr>
              <w:t xml:space="preserve">파일이 변경되기 전까지 </w:t>
            </w:r>
            <w:r>
              <w:rPr>
                <w:bCs/>
                <w:szCs w:val="20"/>
              </w:rPr>
              <w:t>access time</w:t>
            </w:r>
            <w:r>
              <w:rPr>
                <w:rFonts w:hint="eastAsia"/>
                <w:bCs/>
                <w:szCs w:val="20"/>
              </w:rPr>
              <w:t>이 변경하지 않음</w:t>
            </w:r>
          </w:p>
          <w:p w:rsidR="001E1E79" w:rsidRDefault="00911A92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s</w:t>
            </w:r>
            <w:r>
              <w:rPr>
                <w:bCs/>
                <w:szCs w:val="20"/>
              </w:rPr>
              <w:t xml:space="preserve">ync: </w:t>
            </w:r>
            <w:r>
              <w:rPr>
                <w:rFonts w:hint="eastAsia"/>
                <w:bCs/>
                <w:szCs w:val="20"/>
              </w:rPr>
              <w:t>파일 시스템에 대한 입출력을 동기화</w:t>
            </w:r>
          </w:p>
          <w:p w:rsidR="00911A92" w:rsidRDefault="00911A92" w:rsidP="001E1E79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u</w:t>
            </w:r>
            <w:r>
              <w:rPr>
                <w:bCs/>
                <w:szCs w:val="20"/>
              </w:rPr>
              <w:t xml:space="preserve">ser: </w:t>
            </w:r>
            <w:r>
              <w:rPr>
                <w:rFonts w:hint="eastAsia"/>
                <w:bCs/>
                <w:szCs w:val="20"/>
              </w:rPr>
              <w:t>일반 사용자가 마운트</w:t>
            </w:r>
          </w:p>
        </w:tc>
      </w:tr>
    </w:tbl>
    <w:p w:rsidR="00016C78" w:rsidRPr="00911A92" w:rsidRDefault="00911A92" w:rsidP="00DC6B43">
      <w:pPr>
        <w:pStyle w:val="a4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A76F75">
        <w:rPr>
          <w:rFonts w:hint="eastAsia"/>
          <w:b/>
          <w:szCs w:val="20"/>
        </w:rPr>
        <w:t xml:space="preserve">파일 </w:t>
      </w:r>
      <w:r w:rsidRPr="00A76F75">
        <w:rPr>
          <w:b/>
          <w:szCs w:val="20"/>
        </w:rPr>
        <w:t>/</w:t>
      </w:r>
      <w:proofErr w:type="spellStart"/>
      <w:r w:rsidRPr="00A76F75">
        <w:rPr>
          <w:b/>
          <w:szCs w:val="20"/>
        </w:rPr>
        <w:t>etc</w:t>
      </w:r>
      <w:proofErr w:type="spellEnd"/>
      <w:r w:rsidRPr="00A76F75">
        <w:rPr>
          <w:b/>
          <w:szCs w:val="20"/>
        </w:rPr>
        <w:t>/</w:t>
      </w:r>
      <w:proofErr w:type="spellStart"/>
      <w:r w:rsidRPr="00A76F75">
        <w:rPr>
          <w:b/>
          <w:szCs w:val="20"/>
        </w:rPr>
        <w:t>mtab</w:t>
      </w:r>
      <w:proofErr w:type="spellEnd"/>
      <w:r>
        <w:rPr>
          <w:rFonts w:hint="eastAsia"/>
          <w:bCs/>
          <w:szCs w:val="20"/>
        </w:rPr>
        <w:t xml:space="preserve">은 </w:t>
      </w:r>
      <w:r w:rsidRPr="00A76F75">
        <w:rPr>
          <w:rFonts w:hint="eastAsia"/>
          <w:b/>
          <w:szCs w:val="20"/>
        </w:rPr>
        <w:t xml:space="preserve">현재 </w:t>
      </w:r>
      <w:proofErr w:type="spellStart"/>
      <w:r w:rsidRPr="00A76F75">
        <w:rPr>
          <w:rFonts w:hint="eastAsia"/>
          <w:b/>
          <w:szCs w:val="20"/>
        </w:rPr>
        <w:t>마운트된</w:t>
      </w:r>
      <w:proofErr w:type="spellEnd"/>
      <w:r w:rsidRPr="00A76F75">
        <w:rPr>
          <w:rFonts w:hint="eastAsia"/>
          <w:b/>
          <w:szCs w:val="20"/>
        </w:rPr>
        <w:t xml:space="preserve"> 블록 시스템 정보를 표시</w:t>
      </w:r>
      <w:r>
        <w:rPr>
          <w:rFonts w:hint="eastAsia"/>
          <w:bCs/>
          <w:szCs w:val="20"/>
        </w:rPr>
        <w:t>한다</w:t>
      </w:r>
      <w:r>
        <w:rPr>
          <w:bCs/>
          <w:szCs w:val="20"/>
        </w:rPr>
        <w:t>.</w:t>
      </w:r>
    </w:p>
    <w:p w:rsidR="00911A92" w:rsidRDefault="00911A92" w:rsidP="00DC6B43">
      <w:pPr>
        <w:pStyle w:val="a4"/>
        <w:numPr>
          <w:ilvl w:val="1"/>
          <w:numId w:val="11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시스템 부팅 시에는</w:t>
      </w:r>
      <w:r>
        <w:rPr>
          <w:rFonts w:hint="eastAsia"/>
          <w:bCs/>
          <w:szCs w:val="20"/>
        </w:rPr>
        <w:t xml:space="preserve"> 파일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fstab</w:t>
      </w:r>
      <w:proofErr w:type="spellEnd"/>
      <w:r>
        <w:rPr>
          <w:rFonts w:hint="eastAsia"/>
          <w:bCs/>
          <w:szCs w:val="20"/>
        </w:rPr>
        <w:t>의 마운트 정보를 참조한다</w:t>
      </w:r>
      <w:r>
        <w:rPr>
          <w:bCs/>
          <w:szCs w:val="20"/>
        </w:rPr>
        <w:t>.</w:t>
      </w:r>
    </w:p>
    <w:p w:rsidR="00911A92" w:rsidRPr="00911A92" w:rsidRDefault="00911A92" w:rsidP="00DC6B43">
      <w:pPr>
        <w:pStyle w:val="a4"/>
        <w:numPr>
          <w:ilvl w:val="1"/>
          <w:numId w:val="11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파일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etc</w:t>
      </w:r>
      <w:proofErr w:type="spellEnd"/>
      <w:r>
        <w:rPr>
          <w:bCs/>
          <w:szCs w:val="20"/>
        </w:rPr>
        <w:t>/</w:t>
      </w:r>
      <w:proofErr w:type="spellStart"/>
      <w:r>
        <w:rPr>
          <w:bCs/>
          <w:szCs w:val="20"/>
        </w:rPr>
        <w:t>mtab</w:t>
      </w:r>
      <w:proofErr w:type="spellEnd"/>
      <w:r>
        <w:rPr>
          <w:rFonts w:hint="eastAsia"/>
          <w:bCs/>
          <w:szCs w:val="20"/>
        </w:rPr>
        <w:t>에서는 현재 시스템의 마운트 정보를 확인 할 수 있다</w:t>
      </w:r>
      <w:r>
        <w:rPr>
          <w:bCs/>
          <w:szCs w:val="20"/>
        </w:rPr>
        <w:t>.</w:t>
      </w:r>
    </w:p>
    <w:p w:rsidR="00911A92" w:rsidRDefault="00911A92" w:rsidP="00DC6B43">
      <w:pPr>
        <w:pStyle w:val="a4"/>
        <w:numPr>
          <w:ilvl w:val="0"/>
          <w:numId w:val="10"/>
        </w:numPr>
        <w:ind w:leftChars="0"/>
        <w:rPr>
          <w:bCs/>
          <w:szCs w:val="20"/>
        </w:rPr>
      </w:pPr>
      <w:r w:rsidRPr="00911A92">
        <w:rPr>
          <w:rFonts w:hint="eastAsia"/>
          <w:bCs/>
          <w:szCs w:val="20"/>
        </w:rPr>
        <w:t>마운트 해</w:t>
      </w:r>
      <w:r>
        <w:rPr>
          <w:rFonts w:hint="eastAsia"/>
          <w:bCs/>
          <w:szCs w:val="20"/>
        </w:rPr>
        <w:t>제</w:t>
      </w:r>
      <w:r w:rsidRPr="00911A92">
        <w:rPr>
          <w:rFonts w:hint="eastAsia"/>
          <w:bCs/>
          <w:szCs w:val="20"/>
        </w:rPr>
        <w:t xml:space="preserve"> 명령어</w:t>
      </w:r>
      <w:r>
        <w:rPr>
          <w:rFonts w:hint="eastAsia"/>
          <w:bCs/>
          <w:szCs w:val="20"/>
        </w:rPr>
        <w:t xml:space="preserve"> 형식은 아래와 같다</w:t>
      </w:r>
      <w:r>
        <w:rPr>
          <w:bCs/>
          <w:szCs w:val="20"/>
        </w:rPr>
        <w:t>.</w:t>
      </w:r>
    </w:p>
    <w:p w:rsidR="00911A92" w:rsidRDefault="00911A92" w:rsidP="00DC6B43">
      <w:pPr>
        <w:pStyle w:val="a4"/>
        <w:numPr>
          <w:ilvl w:val="1"/>
          <w:numId w:val="1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proofErr w:type="spellStart"/>
      <w:r>
        <w:rPr>
          <w:rFonts w:hint="eastAsia"/>
          <w:bCs/>
          <w:szCs w:val="20"/>
        </w:rPr>
        <w:t>umoun</w:t>
      </w:r>
      <w:r>
        <w:rPr>
          <w:bCs/>
          <w:szCs w:val="20"/>
        </w:rPr>
        <w:t>t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디렉터리명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2597"/>
        <w:gridCol w:w="7059"/>
      </w:tblGrid>
      <w:tr w:rsidR="00911A92" w:rsidRPr="001E1E79" w:rsidTr="00B63B8C">
        <w:tc>
          <w:tcPr>
            <w:tcW w:w="2597" w:type="dxa"/>
          </w:tcPr>
          <w:p w:rsidR="00911A92" w:rsidRPr="001E1E79" w:rsidRDefault="00911A92" w:rsidP="00B63B8C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059" w:type="dxa"/>
          </w:tcPr>
          <w:p w:rsidR="00911A92" w:rsidRPr="001E1E79" w:rsidRDefault="00911A92" w:rsidP="00B63B8C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설명</w:t>
            </w:r>
          </w:p>
        </w:tc>
      </w:tr>
      <w:tr w:rsidR="00911A92" w:rsidTr="00B63B8C">
        <w:tc>
          <w:tcPr>
            <w:tcW w:w="2597" w:type="dxa"/>
          </w:tcPr>
          <w:p w:rsidR="00911A92" w:rsidRPr="001E1E79" w:rsidRDefault="00911A92" w:rsidP="00B63B8C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a</w:t>
            </w:r>
          </w:p>
        </w:tc>
        <w:tc>
          <w:tcPr>
            <w:tcW w:w="7059" w:type="dxa"/>
          </w:tcPr>
          <w:p w:rsidR="00911A92" w:rsidRDefault="00911A92" w:rsidP="00B63B8C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/</w:t>
            </w:r>
            <w:proofErr w:type="spellStart"/>
            <w:r>
              <w:rPr>
                <w:bCs/>
                <w:szCs w:val="20"/>
              </w:rPr>
              <w:t>etc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fstab</w:t>
            </w:r>
            <w:proofErr w:type="spellEnd"/>
            <w:r>
              <w:rPr>
                <w:rFonts w:hint="eastAsia"/>
                <w:bCs/>
                <w:szCs w:val="20"/>
              </w:rPr>
              <w:t>에 명시된 파일 시스템을 마운트 해제</w:t>
            </w:r>
          </w:p>
        </w:tc>
      </w:tr>
      <w:tr w:rsidR="00911A92" w:rsidTr="00B63B8C">
        <w:tc>
          <w:tcPr>
            <w:tcW w:w="2597" w:type="dxa"/>
          </w:tcPr>
          <w:p w:rsidR="00911A92" w:rsidRPr="001E1E79" w:rsidRDefault="00911A92" w:rsidP="00B63B8C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 w:rsidRPr="001E1E79">
              <w:rPr>
                <w:b/>
                <w:szCs w:val="20"/>
              </w:rPr>
              <w:t>n</w:t>
            </w:r>
          </w:p>
        </w:tc>
        <w:tc>
          <w:tcPr>
            <w:tcW w:w="7059" w:type="dxa"/>
          </w:tcPr>
          <w:p w:rsidR="00911A92" w:rsidRDefault="00911A92" w:rsidP="00B63B8C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/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mtab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파일을 갱신하지 않고 마운트 해제</w:t>
            </w:r>
          </w:p>
        </w:tc>
      </w:tr>
      <w:tr w:rsidR="00911A92" w:rsidTr="00B63B8C">
        <w:tc>
          <w:tcPr>
            <w:tcW w:w="2597" w:type="dxa"/>
          </w:tcPr>
          <w:p w:rsidR="00911A92" w:rsidRPr="001E1E79" w:rsidRDefault="00911A92" w:rsidP="00B63B8C">
            <w:pPr>
              <w:pStyle w:val="a4"/>
              <w:ind w:leftChars="0" w:left="0"/>
              <w:jc w:val="center"/>
              <w:rPr>
                <w:b/>
                <w:szCs w:val="20"/>
              </w:rPr>
            </w:pPr>
            <w:r w:rsidRPr="001E1E79"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059" w:type="dxa"/>
          </w:tcPr>
          <w:p w:rsidR="00911A92" w:rsidRDefault="00911A92" w:rsidP="00B63B8C">
            <w:pPr>
              <w:pStyle w:val="a4"/>
              <w:ind w:leftChars="0" w:left="0"/>
              <w:rPr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언마운트할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 시스템을 지정</w:t>
            </w:r>
          </w:p>
        </w:tc>
      </w:tr>
    </w:tbl>
    <w:p w:rsidR="00911A92" w:rsidRDefault="009F2BFB" w:rsidP="00DC6B43">
      <w:pPr>
        <w:pStyle w:val="a4"/>
        <w:numPr>
          <w:ilvl w:val="0"/>
          <w:numId w:val="13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ject: </w:t>
      </w:r>
      <w:r>
        <w:rPr>
          <w:rFonts w:hint="eastAsia"/>
          <w:bCs/>
          <w:szCs w:val="20"/>
        </w:rPr>
        <w:t>이동식 보조기억장치(</w:t>
      </w:r>
      <w:r>
        <w:rPr>
          <w:bCs/>
          <w:szCs w:val="20"/>
        </w:rPr>
        <w:t xml:space="preserve">DVD </w:t>
      </w:r>
      <w:r>
        <w:rPr>
          <w:rFonts w:hint="eastAsia"/>
          <w:bCs/>
          <w:szCs w:val="20"/>
        </w:rPr>
        <w:t xml:space="preserve">또는 </w:t>
      </w:r>
      <w:r>
        <w:rPr>
          <w:bCs/>
          <w:szCs w:val="20"/>
        </w:rPr>
        <w:t xml:space="preserve">CD-ROM) </w:t>
      </w:r>
      <w:r>
        <w:rPr>
          <w:rFonts w:hint="eastAsia"/>
          <w:bCs/>
          <w:szCs w:val="20"/>
        </w:rPr>
        <w:t>등과 같은 미디어를 해제하고 장치를 제거하는 명령어이다</w:t>
      </w:r>
      <w:r>
        <w:rPr>
          <w:bCs/>
          <w:szCs w:val="20"/>
        </w:rPr>
        <w:t>.</w:t>
      </w:r>
    </w:p>
    <w:p w:rsidR="009F2BFB" w:rsidRDefault="009F2BFB" w:rsidP="00DC6B43">
      <w:pPr>
        <w:pStyle w:val="a4"/>
        <w:numPr>
          <w:ilvl w:val="1"/>
          <w:numId w:val="13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>: eject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4678"/>
      </w:tblGrid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lastRenderedPageBreak/>
              <w:t>옵션</w:t>
            </w:r>
          </w:p>
        </w:tc>
        <w:tc>
          <w:tcPr>
            <w:tcW w:w="4678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t>설명</w:t>
            </w:r>
          </w:p>
        </w:tc>
      </w:tr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t>-r</w:t>
            </w:r>
          </w:p>
        </w:tc>
        <w:tc>
          <w:tcPr>
            <w:tcW w:w="4678" w:type="dxa"/>
          </w:tcPr>
          <w:p w:rsidR="009F2BFB" w:rsidRDefault="009F2BFB" w:rsidP="009F2BF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시디롬을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</w:t>
            </w:r>
            <w:r>
              <w:rPr>
                <w:bCs/>
                <w:szCs w:val="20"/>
              </w:rPr>
              <w:t>eject</w:t>
            </w:r>
          </w:p>
        </w:tc>
      </w:tr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t>-</w:t>
            </w:r>
            <w:r w:rsidRPr="009F2BFB">
              <w:rPr>
                <w:b/>
                <w:szCs w:val="20"/>
              </w:rPr>
              <w:t>f</w:t>
            </w:r>
          </w:p>
        </w:tc>
        <w:tc>
          <w:tcPr>
            <w:tcW w:w="4678" w:type="dxa"/>
          </w:tcPr>
          <w:p w:rsidR="009F2BFB" w:rsidRDefault="009F2BFB" w:rsidP="009F2BF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플로피를 </w:t>
            </w:r>
            <w:r>
              <w:rPr>
                <w:bCs/>
                <w:szCs w:val="20"/>
              </w:rPr>
              <w:t>eject</w:t>
            </w:r>
          </w:p>
        </w:tc>
      </w:tr>
    </w:tbl>
    <w:p w:rsidR="009F2BFB" w:rsidRDefault="009F2BFB" w:rsidP="00DC6B43">
      <w:pPr>
        <w:pStyle w:val="a4"/>
        <w:numPr>
          <w:ilvl w:val="0"/>
          <w:numId w:val="14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fdisk</w:t>
      </w:r>
      <w:proofErr w:type="spellEnd"/>
    </w:p>
    <w:p w:rsidR="009F2BFB" w:rsidRDefault="009F2BFB" w:rsidP="00DC6B43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새로운 파티션의 생성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기존 파티션의 삭제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파티션의 타입 결정 등의 작업을 수행할 수 있다</w:t>
      </w:r>
      <w:r>
        <w:rPr>
          <w:bCs/>
          <w:szCs w:val="20"/>
        </w:rPr>
        <w:t>.</w:t>
      </w:r>
    </w:p>
    <w:p w:rsidR="009F2BFB" w:rsidRDefault="009F2BFB" w:rsidP="00DC6B43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fdisk</w:t>
      </w:r>
      <w:proofErr w:type="spellEnd"/>
      <w:r>
        <w:rPr>
          <w:rFonts w:hint="eastAsia"/>
          <w:bCs/>
          <w:szCs w:val="20"/>
        </w:rPr>
        <w:t xml:space="preserve"> 프로그램은 한 번에 한 디스크에 대해서만 작업을 수행한다</w:t>
      </w:r>
      <w:r>
        <w:rPr>
          <w:bCs/>
          <w:szCs w:val="20"/>
        </w:rPr>
        <w:t>.</w:t>
      </w:r>
    </w:p>
    <w:p w:rsidR="009F2BFB" w:rsidRDefault="009F2BFB" w:rsidP="00DC6B43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fdisk</w:t>
      </w:r>
      <w:proofErr w:type="spellEnd"/>
      <w:r>
        <w:rPr>
          <w:rFonts w:hint="eastAsia"/>
          <w:bCs/>
          <w:szCs w:val="20"/>
        </w:rPr>
        <w:t>는 명령어 프롬프트 중심의 매우 간단한 인터페이스를 가지고 있다</w:t>
      </w:r>
      <w:r>
        <w:rPr>
          <w:bCs/>
          <w:szCs w:val="20"/>
        </w:rPr>
        <w:t>.</w:t>
      </w:r>
    </w:p>
    <w:p w:rsidR="00CF1339" w:rsidRDefault="00CF1339" w:rsidP="00DC6B43">
      <w:pPr>
        <w:pStyle w:val="a4"/>
        <w:numPr>
          <w:ilvl w:val="1"/>
          <w:numId w:val="14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fdisk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>] [</w:t>
      </w:r>
      <w:proofErr w:type="spellStart"/>
      <w:r>
        <w:rPr>
          <w:rFonts w:hint="eastAsia"/>
          <w:bCs/>
          <w:szCs w:val="20"/>
        </w:rPr>
        <w:t>장치명</w:t>
      </w:r>
      <w:proofErr w:type="spellEnd"/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4678"/>
      </w:tblGrid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4678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F2BFB">
              <w:rPr>
                <w:rFonts w:hint="eastAsia"/>
                <w:b/>
                <w:szCs w:val="20"/>
              </w:rPr>
              <w:t>설명</w:t>
            </w:r>
          </w:p>
        </w:tc>
      </w:tr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-v</w:t>
            </w:r>
          </w:p>
        </w:tc>
        <w:tc>
          <w:tcPr>
            <w:tcW w:w="4678" w:type="dxa"/>
          </w:tcPr>
          <w:p w:rsidR="009F2BFB" w:rsidRDefault="009F2BFB" w:rsidP="009F2BF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fdisk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버전 정보 표시</w:t>
            </w:r>
          </w:p>
        </w:tc>
      </w:tr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l</w:t>
            </w:r>
          </w:p>
        </w:tc>
        <w:tc>
          <w:tcPr>
            <w:tcW w:w="4678" w:type="dxa"/>
          </w:tcPr>
          <w:p w:rsidR="009F2BFB" w:rsidRDefault="009F2BFB" w:rsidP="009F2BF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현재 디스크의 파티션 테이블 정보 표시</w:t>
            </w:r>
          </w:p>
        </w:tc>
      </w:tr>
      <w:tr w:rsidR="009F2BFB" w:rsidTr="009F2BFB">
        <w:tc>
          <w:tcPr>
            <w:tcW w:w="1605" w:type="dxa"/>
          </w:tcPr>
          <w:p w:rsidR="009F2BFB" w:rsidRPr="009F2BFB" w:rsidRDefault="009F2BFB" w:rsidP="009F2BFB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s</w:t>
            </w:r>
          </w:p>
        </w:tc>
        <w:tc>
          <w:tcPr>
            <w:tcW w:w="4678" w:type="dxa"/>
          </w:tcPr>
          <w:p w:rsidR="009F2BFB" w:rsidRDefault="009F2BFB" w:rsidP="009F2BFB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지정된 파티션의 크기를 블록 단위로 표시</w:t>
            </w:r>
          </w:p>
        </w:tc>
      </w:tr>
    </w:tbl>
    <w:p w:rsidR="009F2BFB" w:rsidRDefault="00BA40FE" w:rsidP="00DC6B43">
      <w:pPr>
        <w:pStyle w:val="a4"/>
        <w:numPr>
          <w:ilvl w:val="0"/>
          <w:numId w:val="15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f</w:t>
      </w:r>
      <w:r>
        <w:rPr>
          <w:bCs/>
          <w:szCs w:val="20"/>
        </w:rPr>
        <w:t>disk</w:t>
      </w:r>
      <w:proofErr w:type="spellEnd"/>
      <w:r>
        <w:rPr>
          <w:rFonts w:hint="eastAsia"/>
          <w:bCs/>
          <w:szCs w:val="20"/>
        </w:rPr>
        <w:t>를 실행하기 위해서는 어떠한 디스크의 파티션을 나눌 것인지</w:t>
      </w:r>
      <w:r w:rsidR="00CF1339">
        <w:rPr>
          <w:bCs/>
          <w:szCs w:val="20"/>
        </w:rPr>
        <w:t xml:space="preserve"> </w:t>
      </w:r>
      <w:r w:rsidR="00CF1339">
        <w:rPr>
          <w:rFonts w:hint="eastAsia"/>
          <w:bCs/>
          <w:szCs w:val="20"/>
        </w:rPr>
        <w:t>알려 주어야 한다</w:t>
      </w:r>
      <w:r w:rsidR="00CF1339">
        <w:rPr>
          <w:bCs/>
          <w:szCs w:val="20"/>
        </w:rPr>
        <w:t>.</w:t>
      </w:r>
    </w:p>
    <w:p w:rsidR="00CF1339" w:rsidRDefault="00CF1339" w:rsidP="00DC6B43">
      <w:pPr>
        <w:pStyle w:val="a4"/>
        <w:numPr>
          <w:ilvl w:val="0"/>
          <w:numId w:val="15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하나의 컴퓨터에 여러 개의 하드디스크가 설치될 수 있으므로 어떤 하드디스크의 파티션을 변경할 것인 것 알려 주어야 한다</w:t>
      </w:r>
      <w:r>
        <w:rPr>
          <w:bCs/>
          <w:szCs w:val="20"/>
        </w:rPr>
        <w:t>.</w:t>
      </w:r>
    </w:p>
    <w:p w:rsidR="00CF1339" w:rsidRDefault="00CF1339" w:rsidP="00DC6B43">
      <w:pPr>
        <w:pStyle w:val="a4"/>
        <w:numPr>
          <w:ilvl w:val="0"/>
          <w:numId w:val="15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fdisk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실행 과정에서 사용되는 주요 명령어는 다음과 같다</w:t>
      </w:r>
      <w:r>
        <w:rPr>
          <w:bCs/>
          <w:szCs w:val="20"/>
        </w:rPr>
        <w:t>.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4678"/>
      </w:tblGrid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 w:rsidRPr="00CF1339">
              <w:rPr>
                <w:rFonts w:hint="eastAsia"/>
                <w:b/>
                <w:szCs w:val="20"/>
              </w:rPr>
              <w:t>명령어</w:t>
            </w:r>
          </w:p>
        </w:tc>
        <w:tc>
          <w:tcPr>
            <w:tcW w:w="4678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 w:rsidRPr="00CF1339">
              <w:rPr>
                <w:rFonts w:hint="eastAsia"/>
                <w:b/>
                <w:szCs w:val="20"/>
              </w:rPr>
              <w:t>설명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디스크 정보 표시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n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파티션 생성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t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파티션 속성 지정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파티션 삭제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w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변경된 파티션 정보 저장</w:t>
            </w:r>
          </w:p>
        </w:tc>
      </w:tr>
      <w:tr w:rsidR="00CF1339" w:rsidTr="00CF1339">
        <w:tc>
          <w:tcPr>
            <w:tcW w:w="1605" w:type="dxa"/>
          </w:tcPr>
          <w:p w:rsidR="00CF1339" w:rsidRPr="00CF1339" w:rsidRDefault="00CF1339" w:rsidP="00CF1339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q</w:t>
            </w:r>
          </w:p>
        </w:tc>
        <w:tc>
          <w:tcPr>
            <w:tcW w:w="4678" w:type="dxa"/>
          </w:tcPr>
          <w:p w:rsidR="00CF1339" w:rsidRDefault="00CF1339" w:rsidP="00CF1339">
            <w:pPr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파티션 설정작업 종료</w:t>
            </w:r>
          </w:p>
        </w:tc>
      </w:tr>
    </w:tbl>
    <w:p w:rsidR="00CF1339" w:rsidRDefault="00DE0157" w:rsidP="00DC6B43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>
        <w:rPr>
          <w:rFonts w:hint="eastAsia"/>
          <w:bCs/>
          <w:szCs w:val="20"/>
        </w:rPr>
        <w:t>m</w:t>
      </w:r>
      <w:r>
        <w:rPr>
          <w:bCs/>
          <w:szCs w:val="20"/>
        </w:rPr>
        <w:t>kfs</w:t>
      </w:r>
      <w:proofErr w:type="spellEnd"/>
    </w:p>
    <w:p w:rsidR="00DE0157" w:rsidRDefault="00DE0157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파일 시스템을 생성한다</w:t>
      </w:r>
      <w:r>
        <w:rPr>
          <w:bCs/>
          <w:szCs w:val="20"/>
        </w:rPr>
        <w:t>.</w:t>
      </w:r>
    </w:p>
    <w:p w:rsidR="00DE0157" w:rsidRDefault="00DE0157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fdisk</w:t>
      </w:r>
      <w:proofErr w:type="spellEnd"/>
      <w:r>
        <w:rPr>
          <w:rFonts w:hint="eastAsia"/>
          <w:bCs/>
          <w:szCs w:val="20"/>
        </w:rPr>
        <w:t>로 하드디스크 파티션을 나눈 후 해당 파티션에 맞는 파일 시스템을 생성한다</w:t>
      </w:r>
      <w:r>
        <w:rPr>
          <w:bCs/>
          <w:szCs w:val="20"/>
        </w:rPr>
        <w:t>.</w:t>
      </w:r>
    </w:p>
    <w:p w:rsidR="00DE0157" w:rsidRDefault="00DE0157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 xml:space="preserve">: </w:t>
      </w:r>
      <w:proofErr w:type="spellStart"/>
      <w:r>
        <w:rPr>
          <w:bCs/>
          <w:szCs w:val="20"/>
        </w:rPr>
        <w:t>mkfs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</w:t>
      </w:r>
      <w:r>
        <w:rPr>
          <w:rFonts w:hint="eastAsia"/>
          <w:bCs/>
          <w:szCs w:val="20"/>
        </w:rPr>
        <w:t xml:space="preserve"> 정치이름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8051"/>
      </w:tblGrid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DE0157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8051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설명</w:t>
            </w:r>
          </w:p>
        </w:tc>
      </w:tr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V</w:t>
            </w:r>
          </w:p>
        </w:tc>
        <w:tc>
          <w:tcPr>
            <w:tcW w:w="8051" w:type="dxa"/>
          </w:tcPr>
          <w:p w:rsidR="00DE0157" w:rsidRDefault="00DE0157" w:rsidP="00DE015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자세한 정보 보기</w:t>
            </w:r>
          </w:p>
        </w:tc>
      </w:tr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 xml:space="preserve">t </w:t>
            </w:r>
            <w:r>
              <w:rPr>
                <w:rFonts w:hint="eastAsia"/>
                <w:b/>
                <w:szCs w:val="20"/>
              </w:rPr>
              <w:t>파일시스템</w:t>
            </w:r>
          </w:p>
        </w:tc>
        <w:tc>
          <w:tcPr>
            <w:tcW w:w="8051" w:type="dxa"/>
          </w:tcPr>
          <w:p w:rsidR="00DE0157" w:rsidRDefault="00DE0157" w:rsidP="00DE015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생성할 파일 시스템 타입(</w:t>
            </w:r>
            <w:r>
              <w:rPr>
                <w:bCs/>
                <w:szCs w:val="20"/>
              </w:rPr>
              <w:t xml:space="preserve">ext2, ext3, ext4 </w:t>
            </w:r>
            <w:r>
              <w:rPr>
                <w:rFonts w:hint="eastAsia"/>
                <w:bCs/>
                <w:szCs w:val="20"/>
              </w:rPr>
              <w:t>등</w:t>
            </w:r>
            <w:r>
              <w:rPr>
                <w:bCs/>
                <w:szCs w:val="20"/>
              </w:rPr>
              <w:t>)</w:t>
            </w:r>
            <w:r>
              <w:rPr>
                <w:rFonts w:hint="eastAsia"/>
                <w:bCs/>
                <w:szCs w:val="20"/>
              </w:rPr>
              <w:t>을 지정</w:t>
            </w:r>
          </w:p>
        </w:tc>
      </w:tr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-c</w:t>
            </w:r>
          </w:p>
        </w:tc>
        <w:tc>
          <w:tcPr>
            <w:tcW w:w="8051" w:type="dxa"/>
          </w:tcPr>
          <w:p w:rsidR="00DE0157" w:rsidRDefault="00B63B8C" w:rsidP="00DE015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시스템을 생성하기 전에 베드 블록(</w:t>
            </w:r>
            <w:r>
              <w:rPr>
                <w:bCs/>
                <w:szCs w:val="20"/>
              </w:rPr>
              <w:t>Bad Block)</w:t>
            </w:r>
            <w:r>
              <w:rPr>
                <w:rFonts w:hint="eastAsia"/>
                <w:bCs/>
                <w:szCs w:val="20"/>
              </w:rPr>
              <w:t>을 검사</w:t>
            </w:r>
          </w:p>
        </w:tc>
      </w:tr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 xml:space="preserve">l </w:t>
            </w:r>
            <w:r>
              <w:rPr>
                <w:rFonts w:hint="eastAsia"/>
                <w:b/>
                <w:szCs w:val="20"/>
              </w:rPr>
              <w:t>파일명</w:t>
            </w:r>
          </w:p>
        </w:tc>
        <w:tc>
          <w:tcPr>
            <w:tcW w:w="8051" w:type="dxa"/>
          </w:tcPr>
          <w:p w:rsidR="00DE0157" w:rsidRDefault="00B63B8C" w:rsidP="00DE015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지정된 파일명으로부터 베드 블록(</w:t>
            </w:r>
            <w:r>
              <w:rPr>
                <w:bCs/>
                <w:szCs w:val="20"/>
              </w:rPr>
              <w:t>Bad Block)</w:t>
            </w:r>
            <w:r>
              <w:rPr>
                <w:rFonts w:hint="eastAsia"/>
                <w:bCs/>
                <w:szCs w:val="20"/>
              </w:rPr>
              <w:t xml:space="preserve"> 목록 읽기</w:t>
            </w:r>
          </w:p>
        </w:tc>
      </w:tr>
      <w:tr w:rsidR="00DE0157" w:rsidTr="00DE0157">
        <w:tc>
          <w:tcPr>
            <w:tcW w:w="1605" w:type="dxa"/>
          </w:tcPr>
          <w:p w:rsidR="00DE0157" w:rsidRPr="00DE0157" w:rsidRDefault="00DE0157" w:rsidP="00DE015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v</w:t>
            </w:r>
          </w:p>
        </w:tc>
        <w:tc>
          <w:tcPr>
            <w:tcW w:w="8051" w:type="dxa"/>
          </w:tcPr>
          <w:p w:rsidR="00DE0157" w:rsidRDefault="00B63B8C" w:rsidP="00DE015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작업 상태와 결과를 자세히 보기</w:t>
            </w:r>
          </w:p>
        </w:tc>
      </w:tr>
    </w:tbl>
    <w:p w:rsidR="00DE0157" w:rsidRDefault="00B63B8C" w:rsidP="00DC6B43">
      <w:pPr>
        <w:pStyle w:val="a4"/>
        <w:numPr>
          <w:ilvl w:val="0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>mke2fs</w:t>
      </w:r>
    </w:p>
    <w:p w:rsidR="00B63B8C" w:rsidRDefault="00B63B8C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xt2, ext3, ext4 </w:t>
      </w:r>
      <w:r>
        <w:rPr>
          <w:rFonts w:hint="eastAsia"/>
          <w:bCs/>
          <w:szCs w:val="20"/>
        </w:rPr>
        <w:t>타입의 리눅스 파일 시스템을 생성</w:t>
      </w:r>
      <w:r>
        <w:rPr>
          <w:bCs/>
          <w:szCs w:val="20"/>
        </w:rPr>
        <w:t>(</w:t>
      </w:r>
      <w:proofErr w:type="spellStart"/>
      <w:r>
        <w:rPr>
          <w:rFonts w:hint="eastAsia"/>
          <w:bCs/>
          <w:szCs w:val="20"/>
        </w:rPr>
        <w:t>포멧</w:t>
      </w:r>
      <w:proofErr w:type="spellEnd"/>
      <w:r>
        <w:rPr>
          <w:bCs/>
          <w:szCs w:val="20"/>
        </w:rPr>
        <w:t>)</w:t>
      </w:r>
      <w:r>
        <w:rPr>
          <w:rFonts w:hint="eastAsia"/>
          <w:bCs/>
          <w:szCs w:val="20"/>
        </w:rPr>
        <w:t>하는 명령어이다</w:t>
      </w:r>
      <w:r>
        <w:rPr>
          <w:bCs/>
          <w:szCs w:val="20"/>
        </w:rPr>
        <w:t>.</w:t>
      </w:r>
    </w:p>
    <w:p w:rsidR="00B63B8C" w:rsidRDefault="00B63B8C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proofErr w:type="spellStart"/>
      <w:r>
        <w:rPr>
          <w:bCs/>
          <w:szCs w:val="20"/>
        </w:rPr>
        <w:t>fdisk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명령어로 파티션 작업을 한 후에 </w:t>
      </w:r>
      <w:r>
        <w:rPr>
          <w:bCs/>
          <w:szCs w:val="20"/>
        </w:rPr>
        <w:t xml:space="preserve">mke2fs </w:t>
      </w:r>
      <w:r>
        <w:rPr>
          <w:rFonts w:hint="eastAsia"/>
          <w:bCs/>
          <w:szCs w:val="20"/>
        </w:rPr>
        <w:t xml:space="preserve">또는 </w:t>
      </w:r>
      <w:proofErr w:type="spellStart"/>
      <w:r>
        <w:rPr>
          <w:bCs/>
          <w:szCs w:val="20"/>
        </w:rPr>
        <w:t>mkfs</w:t>
      </w:r>
      <w:proofErr w:type="spellEnd"/>
      <w:r>
        <w:rPr>
          <w:rFonts w:hint="eastAsia"/>
          <w:bCs/>
          <w:szCs w:val="20"/>
        </w:rPr>
        <w:t>로 명령어로 파일 시스템을 생성해야 한다</w:t>
      </w:r>
      <w:r>
        <w:rPr>
          <w:bCs/>
          <w:szCs w:val="20"/>
        </w:rPr>
        <w:t>.</w:t>
      </w:r>
    </w:p>
    <w:p w:rsidR="00B63B8C" w:rsidRDefault="00B63B8C" w:rsidP="00DC6B43">
      <w:pPr>
        <w:pStyle w:val="a4"/>
        <w:numPr>
          <w:ilvl w:val="1"/>
          <w:numId w:val="16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lastRenderedPageBreak/>
        <w:t>형식</w:t>
      </w:r>
      <w:r>
        <w:rPr>
          <w:bCs/>
          <w:szCs w:val="20"/>
        </w:rPr>
        <w:t>: mke2fs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] </w:t>
      </w:r>
      <w:proofErr w:type="spellStart"/>
      <w:r>
        <w:rPr>
          <w:rFonts w:hint="eastAsia"/>
          <w:bCs/>
          <w:szCs w:val="20"/>
        </w:rPr>
        <w:t>장치명</w:t>
      </w:r>
      <w:proofErr w:type="spellEnd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909"/>
      </w:tblGrid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909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설명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-t</w:t>
            </w:r>
          </w:p>
        </w:tc>
        <w:tc>
          <w:tcPr>
            <w:tcW w:w="7909" w:type="dxa"/>
          </w:tcPr>
          <w:p w:rsidR="00B63B8C" w:rsidRDefault="00B63B8C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bCs/>
                <w:szCs w:val="20"/>
              </w:rPr>
              <w:t xml:space="preserve">파일 </w:t>
            </w:r>
            <w:r>
              <w:rPr>
                <w:rFonts w:hint="eastAsia"/>
                <w:bCs/>
                <w:szCs w:val="20"/>
              </w:rPr>
              <w:t>시스템 타입 지정(e</w:t>
            </w:r>
            <w:r>
              <w:rPr>
                <w:bCs/>
                <w:szCs w:val="20"/>
              </w:rPr>
              <w:t xml:space="preserve">xt2, ext3, ext4 </w:t>
            </w:r>
            <w:r>
              <w:rPr>
                <w:rFonts w:hint="eastAsia"/>
                <w:bCs/>
                <w:szCs w:val="20"/>
              </w:rPr>
              <w:t>등</w:t>
            </w:r>
            <w:r>
              <w:rPr>
                <w:bCs/>
                <w:szCs w:val="20"/>
              </w:rPr>
              <w:t>)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</w:t>
            </w:r>
            <w:r w:rsidRPr="00B63B8C">
              <w:rPr>
                <w:b/>
                <w:szCs w:val="20"/>
              </w:rPr>
              <w:t>b</w:t>
            </w:r>
          </w:p>
        </w:tc>
        <w:tc>
          <w:tcPr>
            <w:tcW w:w="7909" w:type="dxa"/>
          </w:tcPr>
          <w:p w:rsidR="00B63B8C" w:rsidRDefault="00B63B8C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블록 크기를 바이트 크기로 지정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</w:t>
            </w:r>
            <w:r w:rsidRPr="00B63B8C">
              <w:rPr>
                <w:b/>
                <w:szCs w:val="20"/>
              </w:rPr>
              <w:t>f</w:t>
            </w:r>
          </w:p>
        </w:tc>
        <w:tc>
          <w:tcPr>
            <w:tcW w:w="7909" w:type="dxa"/>
          </w:tcPr>
          <w:p w:rsidR="00B63B8C" w:rsidRDefault="00B63B8C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프래그먼트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크기 지정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</w:t>
            </w:r>
            <w:proofErr w:type="spellStart"/>
            <w:r w:rsidRPr="00B63B8C">
              <w:rPr>
                <w:b/>
                <w:szCs w:val="20"/>
              </w:rPr>
              <w:t>i</w:t>
            </w:r>
            <w:proofErr w:type="spellEnd"/>
          </w:p>
        </w:tc>
        <w:tc>
          <w:tcPr>
            <w:tcW w:w="7909" w:type="dxa"/>
          </w:tcPr>
          <w:p w:rsidR="00B63B8C" w:rsidRDefault="00B63B8C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rFonts w:hint="eastAsia"/>
                <w:bCs/>
                <w:szCs w:val="20"/>
              </w:rPr>
              <w:t>당 바이트 수를 지정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</w:t>
            </w:r>
            <w:r w:rsidRPr="00B63B8C">
              <w:rPr>
                <w:b/>
                <w:szCs w:val="20"/>
              </w:rPr>
              <w:t>j</w:t>
            </w:r>
          </w:p>
        </w:tc>
        <w:tc>
          <w:tcPr>
            <w:tcW w:w="7909" w:type="dxa"/>
          </w:tcPr>
          <w:p w:rsidR="00B63B8C" w:rsidRDefault="002B1E2A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파티션을 </w:t>
            </w:r>
            <w:proofErr w:type="spellStart"/>
            <w:r>
              <w:rPr>
                <w:rFonts w:hint="eastAsia"/>
                <w:bCs/>
                <w:szCs w:val="20"/>
              </w:rPr>
              <w:t>저널링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파일 시스템 </w:t>
            </w:r>
            <w:r>
              <w:rPr>
                <w:bCs/>
                <w:szCs w:val="20"/>
              </w:rPr>
              <w:t>ext3</w:t>
            </w:r>
            <w:r>
              <w:rPr>
                <w:rFonts w:hint="eastAsia"/>
                <w:bCs/>
                <w:szCs w:val="20"/>
              </w:rPr>
              <w:t>으로 지정</w:t>
            </w:r>
          </w:p>
        </w:tc>
      </w:tr>
      <w:tr w:rsidR="00B63B8C" w:rsidTr="00B63B8C">
        <w:tc>
          <w:tcPr>
            <w:tcW w:w="1747" w:type="dxa"/>
          </w:tcPr>
          <w:p w:rsidR="00B63B8C" w:rsidRPr="00B63B8C" w:rsidRDefault="00B63B8C" w:rsidP="00B63B8C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63B8C">
              <w:rPr>
                <w:rFonts w:hint="eastAsia"/>
                <w:b/>
                <w:szCs w:val="20"/>
              </w:rPr>
              <w:t>-</w:t>
            </w:r>
            <w:r w:rsidRPr="00B63B8C">
              <w:rPr>
                <w:b/>
                <w:szCs w:val="20"/>
              </w:rPr>
              <w:t>R</w:t>
            </w:r>
          </w:p>
        </w:tc>
        <w:tc>
          <w:tcPr>
            <w:tcW w:w="7909" w:type="dxa"/>
          </w:tcPr>
          <w:p w:rsidR="00B63B8C" w:rsidRDefault="002B1E2A" w:rsidP="00B63B8C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R</w:t>
            </w:r>
            <w:r>
              <w:rPr>
                <w:bCs/>
                <w:szCs w:val="20"/>
              </w:rPr>
              <w:t xml:space="preserve">AID4 </w:t>
            </w:r>
            <w:r>
              <w:rPr>
                <w:rFonts w:hint="eastAsia"/>
                <w:bCs/>
                <w:szCs w:val="20"/>
              </w:rPr>
              <w:t xml:space="preserve">장치를 </w:t>
            </w:r>
            <w:proofErr w:type="spellStart"/>
            <w:r>
              <w:rPr>
                <w:rFonts w:hint="eastAsia"/>
                <w:bCs/>
                <w:szCs w:val="20"/>
              </w:rPr>
              <w:t>포멧할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때 사용하는 특수 옵션</w:t>
            </w:r>
          </w:p>
          <w:p w:rsidR="002B1E2A" w:rsidRDefault="002B1E2A" w:rsidP="00B63B8C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 xml:space="preserve">R </w:t>
            </w:r>
            <w:r>
              <w:rPr>
                <w:rFonts w:hint="eastAsia"/>
                <w:bCs/>
                <w:szCs w:val="20"/>
              </w:rPr>
              <w:t xml:space="preserve">stride은 </w:t>
            </w:r>
            <w:r>
              <w:rPr>
                <w:bCs/>
                <w:szCs w:val="20"/>
              </w:rPr>
              <w:t xml:space="preserve">RAID </w:t>
            </w:r>
            <w:r>
              <w:rPr>
                <w:rFonts w:hint="eastAsia"/>
                <w:bCs/>
                <w:szCs w:val="20"/>
              </w:rPr>
              <w:t>장치에 적합한 데이터 구조 저장</w:t>
            </w:r>
          </w:p>
        </w:tc>
      </w:tr>
    </w:tbl>
    <w:p w:rsidR="00B63B8C" w:rsidRDefault="00840717" w:rsidP="00DC6B43">
      <w:pPr>
        <w:pStyle w:val="a4"/>
        <w:numPr>
          <w:ilvl w:val="0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proofErr w:type="spellStart"/>
      <w:r>
        <w:rPr>
          <w:bCs/>
          <w:szCs w:val="20"/>
        </w:rPr>
        <w:t>fsck</w:t>
      </w:r>
      <w:proofErr w:type="spellEnd"/>
    </w:p>
    <w:p w:rsidR="00840717" w:rsidRDefault="00840717" w:rsidP="00DC6B43">
      <w:pPr>
        <w:pStyle w:val="a4"/>
        <w:numPr>
          <w:ilvl w:val="1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시스템의 무결성을 점검하고 대화식으로 복구하는 명령어이다</w:t>
      </w:r>
      <w:r>
        <w:rPr>
          <w:bCs/>
          <w:szCs w:val="20"/>
        </w:rPr>
        <w:t>.</w:t>
      </w:r>
    </w:p>
    <w:p w:rsidR="00840717" w:rsidRDefault="00840717" w:rsidP="00DC6B43">
      <w:pPr>
        <w:pStyle w:val="a4"/>
        <w:numPr>
          <w:ilvl w:val="1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시스템 점검은 다음과 같은 여러 단계로 이루어져 있다</w:t>
      </w:r>
      <w:r>
        <w:rPr>
          <w:bCs/>
          <w:szCs w:val="20"/>
        </w:rPr>
        <w:t>.</w:t>
      </w:r>
    </w:p>
    <w:p w:rsidR="00840717" w:rsidRDefault="00840717" w:rsidP="00DC6B43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오류에 대한 저널로그의 점검</w:t>
      </w:r>
    </w:p>
    <w:p w:rsidR="00840717" w:rsidRDefault="00840717" w:rsidP="00DC6B43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proofErr w:type="spellStart"/>
      <w:r>
        <w:rPr>
          <w:rFonts w:hint="eastAsia"/>
          <w:bCs/>
          <w:szCs w:val="20"/>
        </w:rPr>
        <w:t>i</w:t>
      </w:r>
      <w:proofErr w:type="spellEnd"/>
      <w:r>
        <w:rPr>
          <w:rFonts w:hint="eastAsia"/>
          <w:bCs/>
          <w:szCs w:val="20"/>
        </w:rPr>
        <w:t>-node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간접 데이터 블록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그리고 </w:t>
      </w:r>
      <w:r>
        <w:rPr>
          <w:bCs/>
          <w:szCs w:val="20"/>
        </w:rPr>
        <w:t>free list</w:t>
      </w:r>
      <w:r>
        <w:rPr>
          <w:rFonts w:hint="eastAsia"/>
          <w:bCs/>
          <w:szCs w:val="20"/>
        </w:rPr>
        <w:t>의 점검</w:t>
      </w:r>
    </w:p>
    <w:p w:rsidR="00840717" w:rsidRDefault="00840717" w:rsidP="00DC6B43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파일 크기의 점검</w:t>
      </w:r>
    </w:p>
    <w:p w:rsidR="00840717" w:rsidRDefault="00840717" w:rsidP="00DC6B43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디렉터리 항목의 점검</w:t>
      </w:r>
    </w:p>
    <w:p w:rsidR="00840717" w:rsidRDefault="00840717" w:rsidP="00DC6B43">
      <w:pPr>
        <w:pStyle w:val="a4"/>
        <w:numPr>
          <w:ilvl w:val="1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디렉터리 </w:t>
      </w:r>
      <w:r>
        <w:rPr>
          <w:bCs/>
          <w:szCs w:val="20"/>
        </w:rPr>
        <w:t>/</w:t>
      </w:r>
      <w:proofErr w:type="spellStart"/>
      <w:r>
        <w:rPr>
          <w:rFonts w:hint="eastAsia"/>
          <w:bCs/>
          <w:szCs w:val="20"/>
        </w:rPr>
        <w:t>l</w:t>
      </w:r>
      <w:r>
        <w:rPr>
          <w:bCs/>
          <w:szCs w:val="20"/>
        </w:rPr>
        <w:t>ost+found</w:t>
      </w:r>
      <w:proofErr w:type="spellEnd"/>
      <w:r>
        <w:rPr>
          <w:rFonts w:hint="eastAsia"/>
          <w:bCs/>
          <w:szCs w:val="20"/>
        </w:rPr>
        <w:t xml:space="preserve">은 </w:t>
      </w:r>
      <w:proofErr w:type="spellStart"/>
      <w:r>
        <w:rPr>
          <w:bCs/>
          <w:szCs w:val="20"/>
        </w:rPr>
        <w:t>fsck</w:t>
      </w:r>
      <w:proofErr w:type="spellEnd"/>
      <w:r>
        <w:rPr>
          <w:rFonts w:hint="eastAsia"/>
          <w:bCs/>
          <w:szCs w:val="20"/>
        </w:rPr>
        <w:t>에서 사용하는 디렉터리이다</w:t>
      </w:r>
      <w:r>
        <w:rPr>
          <w:bCs/>
          <w:szCs w:val="20"/>
        </w:rPr>
        <w:t>.</w:t>
      </w:r>
    </w:p>
    <w:p w:rsidR="00840717" w:rsidRDefault="00840717" w:rsidP="00DC6B43">
      <w:pPr>
        <w:pStyle w:val="a4"/>
        <w:numPr>
          <w:ilvl w:val="2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손상된 파일을 </w:t>
      </w:r>
      <w:r>
        <w:rPr>
          <w:bCs/>
          <w:szCs w:val="20"/>
        </w:rPr>
        <w:t>/</w:t>
      </w:r>
      <w:proofErr w:type="spellStart"/>
      <w:r>
        <w:rPr>
          <w:bCs/>
          <w:szCs w:val="20"/>
        </w:rPr>
        <w:t>lost+found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디렉터리로 연결한 뒤에 오류를 수정하게 되며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 xml:space="preserve">평상시에는 </w:t>
      </w:r>
      <w:r>
        <w:rPr>
          <w:bCs/>
          <w:szCs w:val="20"/>
        </w:rPr>
        <w:t>null</w:t>
      </w:r>
      <w:r>
        <w:rPr>
          <w:rFonts w:hint="eastAsia"/>
          <w:bCs/>
          <w:szCs w:val="20"/>
        </w:rPr>
        <w:t>파일 링크에 의해서 비어 있는 상태로 존재한다</w:t>
      </w:r>
      <w:r>
        <w:rPr>
          <w:bCs/>
          <w:szCs w:val="20"/>
        </w:rPr>
        <w:t>.</w:t>
      </w:r>
    </w:p>
    <w:p w:rsidR="00840717" w:rsidRDefault="00840717" w:rsidP="00DC6B43">
      <w:pPr>
        <w:pStyle w:val="a4"/>
        <w:numPr>
          <w:ilvl w:val="1"/>
          <w:numId w:val="17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형식:</w:t>
      </w:r>
      <w:r>
        <w:rPr>
          <w:bCs/>
          <w:szCs w:val="20"/>
        </w:rPr>
        <w:t xml:space="preserve"> </w:t>
      </w:r>
      <w:proofErr w:type="spellStart"/>
      <w:r>
        <w:rPr>
          <w:bCs/>
          <w:szCs w:val="20"/>
        </w:rPr>
        <w:t>fsck</w:t>
      </w:r>
      <w:proofErr w:type="spellEnd"/>
      <w:r>
        <w:rPr>
          <w:bCs/>
          <w:szCs w:val="20"/>
        </w:rPr>
        <w:t xml:space="preserve">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 xml:space="preserve">] </w:t>
      </w:r>
      <w:proofErr w:type="spellStart"/>
      <w:r>
        <w:rPr>
          <w:rFonts w:hint="eastAsia"/>
          <w:bCs/>
          <w:szCs w:val="20"/>
        </w:rPr>
        <w:t>장치명</w:t>
      </w:r>
      <w:proofErr w:type="spellEnd"/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909"/>
      </w:tblGrid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840717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909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840717">
              <w:rPr>
                <w:rFonts w:hint="eastAsia"/>
                <w:b/>
                <w:szCs w:val="20"/>
              </w:rPr>
              <w:t>설명</w:t>
            </w:r>
          </w:p>
        </w:tc>
      </w:tr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7909" w:type="dxa"/>
          </w:tcPr>
          <w:p w:rsidR="00840717" w:rsidRDefault="00840717" w:rsidP="008407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/</w:t>
            </w:r>
            <w:proofErr w:type="spellStart"/>
            <w:r>
              <w:rPr>
                <w:rFonts w:hint="eastAsia"/>
                <w:bCs/>
                <w:szCs w:val="20"/>
              </w:rPr>
              <w:t>e</w:t>
            </w:r>
            <w:r>
              <w:rPr>
                <w:bCs/>
                <w:szCs w:val="20"/>
              </w:rPr>
              <w:t>tc</w:t>
            </w:r>
            <w:proofErr w:type="spellEnd"/>
            <w:r>
              <w:rPr>
                <w:bCs/>
                <w:szCs w:val="20"/>
              </w:rPr>
              <w:t>/</w:t>
            </w:r>
            <w:proofErr w:type="spellStart"/>
            <w:r>
              <w:rPr>
                <w:bCs/>
                <w:szCs w:val="20"/>
              </w:rPr>
              <w:t>fstab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에 표시된 </w:t>
            </w:r>
            <w:r w:rsidR="00B24AA3">
              <w:rPr>
                <w:rFonts w:hint="eastAsia"/>
                <w:bCs/>
                <w:szCs w:val="20"/>
              </w:rPr>
              <w:t>모든 파일 시스템을 점검</w:t>
            </w:r>
          </w:p>
        </w:tc>
      </w:tr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7909" w:type="dxa"/>
          </w:tcPr>
          <w:p w:rsidR="00840717" w:rsidRDefault="00840717" w:rsidP="008407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질의 없이 자동 복구</w:t>
            </w:r>
          </w:p>
        </w:tc>
      </w:tr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r</w:t>
            </w:r>
          </w:p>
        </w:tc>
        <w:tc>
          <w:tcPr>
            <w:tcW w:w="7909" w:type="dxa"/>
          </w:tcPr>
          <w:p w:rsidR="00840717" w:rsidRDefault="00840717" w:rsidP="008407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질의 후 복구</w:t>
            </w:r>
          </w:p>
        </w:tc>
      </w:tr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s</w:t>
            </w:r>
          </w:p>
        </w:tc>
        <w:tc>
          <w:tcPr>
            <w:tcW w:w="7909" w:type="dxa"/>
          </w:tcPr>
          <w:p w:rsidR="00840717" w:rsidRDefault="00840717" w:rsidP="008407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rFonts w:hint="eastAsia"/>
                <w:bCs/>
                <w:szCs w:val="20"/>
              </w:rPr>
              <w:t>f</w:t>
            </w:r>
            <w:r>
              <w:rPr>
                <w:bCs/>
                <w:szCs w:val="20"/>
              </w:rPr>
              <w:t>sck</w:t>
            </w:r>
            <w:proofErr w:type="spellEnd"/>
            <w:r>
              <w:rPr>
                <w:rFonts w:hint="eastAsia"/>
                <w:bCs/>
                <w:szCs w:val="20"/>
              </w:rPr>
              <w:t>동작을 시리얼화,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대화형 모드에서 여러 시스템 파일 점검 시 유용</w:t>
            </w:r>
          </w:p>
        </w:tc>
      </w:tr>
      <w:tr w:rsidR="00840717" w:rsidTr="00840717">
        <w:tc>
          <w:tcPr>
            <w:tcW w:w="1747" w:type="dxa"/>
          </w:tcPr>
          <w:p w:rsidR="00840717" w:rsidRPr="00840717" w:rsidRDefault="00840717" w:rsidP="00840717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 xml:space="preserve">t </w:t>
            </w:r>
            <w:r>
              <w:rPr>
                <w:rFonts w:hint="eastAsia"/>
                <w:b/>
                <w:szCs w:val="20"/>
              </w:rPr>
              <w:t>파일시스템</w:t>
            </w:r>
          </w:p>
        </w:tc>
        <w:tc>
          <w:tcPr>
            <w:tcW w:w="7909" w:type="dxa"/>
          </w:tcPr>
          <w:p w:rsidR="00840717" w:rsidRDefault="00840717" w:rsidP="00840717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점검할 파일 시스템 유형 지정</w:t>
            </w:r>
          </w:p>
        </w:tc>
      </w:tr>
    </w:tbl>
    <w:p w:rsidR="00840717" w:rsidRDefault="00B24AA3" w:rsidP="00DC6B43">
      <w:pPr>
        <w:pStyle w:val="a4"/>
        <w:numPr>
          <w:ilvl w:val="0"/>
          <w:numId w:val="1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명령어 </w:t>
      </w:r>
      <w:r>
        <w:rPr>
          <w:bCs/>
          <w:szCs w:val="20"/>
        </w:rPr>
        <w:t xml:space="preserve">e2fsck: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xt2, </w:t>
      </w:r>
      <w:r>
        <w:rPr>
          <w:rFonts w:hint="eastAsia"/>
          <w:bCs/>
          <w:szCs w:val="20"/>
        </w:rPr>
        <w:t>e</w:t>
      </w:r>
      <w:r>
        <w:rPr>
          <w:bCs/>
          <w:szCs w:val="20"/>
        </w:rPr>
        <w:t xml:space="preserve">xt3, ext4 </w:t>
      </w:r>
      <w:r>
        <w:rPr>
          <w:rFonts w:hint="eastAsia"/>
          <w:bCs/>
          <w:szCs w:val="20"/>
        </w:rPr>
        <w:t>타입의 리눅스 파일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시스템을 점검 및 복구하는 명령어이다</w:t>
      </w:r>
      <w:r>
        <w:rPr>
          <w:bCs/>
          <w:szCs w:val="20"/>
        </w:rPr>
        <w:t>.</w:t>
      </w:r>
    </w:p>
    <w:p w:rsidR="00B24AA3" w:rsidRDefault="00B24AA3" w:rsidP="00DC6B43">
      <w:pPr>
        <w:pStyle w:val="a4"/>
        <w:numPr>
          <w:ilvl w:val="1"/>
          <w:numId w:val="18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>: e2fsck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디바이스명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909"/>
      </w:tblGrid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24AA3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909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24AA3">
              <w:rPr>
                <w:rFonts w:hint="eastAsia"/>
                <w:b/>
                <w:szCs w:val="20"/>
              </w:rPr>
              <w:t>설명</w:t>
            </w:r>
          </w:p>
        </w:tc>
      </w:tr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-p</w:t>
            </w:r>
          </w:p>
        </w:tc>
        <w:tc>
          <w:tcPr>
            <w:tcW w:w="7909" w:type="dxa"/>
          </w:tcPr>
          <w:p w:rsidR="00B24AA3" w:rsidRDefault="00B24AA3" w:rsidP="00B24AA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시스템을 검사하면서 자동으로 복구(</w:t>
            </w:r>
            <w:r>
              <w:rPr>
                <w:bCs/>
                <w:szCs w:val="20"/>
              </w:rPr>
              <w:t>preen)</w:t>
            </w:r>
          </w:p>
        </w:tc>
      </w:tr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n</w:t>
            </w:r>
          </w:p>
        </w:tc>
        <w:tc>
          <w:tcPr>
            <w:tcW w:w="7909" w:type="dxa"/>
          </w:tcPr>
          <w:p w:rsidR="00B24AA3" w:rsidRDefault="00B24AA3" w:rsidP="00B24AA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모든 질문에 대한 응답을 </w:t>
            </w:r>
            <w:r>
              <w:rPr>
                <w:bCs/>
                <w:szCs w:val="20"/>
              </w:rPr>
              <w:t>no</w:t>
            </w:r>
            <w:r>
              <w:rPr>
                <w:rFonts w:hint="eastAsia"/>
                <w:bCs/>
                <w:szCs w:val="20"/>
              </w:rPr>
              <w:t>로 취급(</w:t>
            </w:r>
            <w:r>
              <w:rPr>
                <w:bCs/>
                <w:szCs w:val="20"/>
              </w:rPr>
              <w:t>only check)</w:t>
            </w:r>
          </w:p>
        </w:tc>
      </w:tr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y</w:t>
            </w:r>
          </w:p>
        </w:tc>
        <w:tc>
          <w:tcPr>
            <w:tcW w:w="7909" w:type="dxa"/>
          </w:tcPr>
          <w:p w:rsidR="00B24AA3" w:rsidRDefault="00B24AA3" w:rsidP="00B24AA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모든 질문에 대한 응답을 </w:t>
            </w:r>
            <w:r>
              <w:rPr>
                <w:bCs/>
                <w:szCs w:val="20"/>
              </w:rPr>
              <w:t>yes</w:t>
            </w:r>
            <w:r>
              <w:rPr>
                <w:rFonts w:hint="eastAsia"/>
                <w:bCs/>
                <w:szCs w:val="20"/>
              </w:rPr>
              <w:t>로 취급</w:t>
            </w:r>
          </w:p>
        </w:tc>
      </w:tr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7909" w:type="dxa"/>
          </w:tcPr>
          <w:p w:rsidR="00B24AA3" w:rsidRDefault="00B24AA3" w:rsidP="00B24AA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AD BLOCK</w:t>
            </w:r>
            <w:r>
              <w:rPr>
                <w:rFonts w:hint="eastAsia"/>
                <w:bCs/>
                <w:szCs w:val="20"/>
              </w:rPr>
              <w:t>을 C</w:t>
            </w:r>
            <w:r>
              <w:rPr>
                <w:bCs/>
                <w:szCs w:val="20"/>
              </w:rPr>
              <w:t>HECK</w:t>
            </w:r>
          </w:p>
        </w:tc>
      </w:tr>
      <w:tr w:rsidR="00B24AA3" w:rsidTr="00B24AA3">
        <w:tc>
          <w:tcPr>
            <w:tcW w:w="1747" w:type="dxa"/>
          </w:tcPr>
          <w:p w:rsidR="00B24AA3" w:rsidRPr="00B24AA3" w:rsidRDefault="00B24AA3" w:rsidP="00B24AA3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f</w:t>
            </w:r>
          </w:p>
        </w:tc>
        <w:tc>
          <w:tcPr>
            <w:tcW w:w="7909" w:type="dxa"/>
          </w:tcPr>
          <w:p w:rsidR="00B24AA3" w:rsidRDefault="00B24AA3" w:rsidP="00B24AA3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깨끗한 파일 시스템까지 강제적으로 </w:t>
            </w:r>
            <w:r>
              <w:rPr>
                <w:bCs/>
                <w:szCs w:val="20"/>
              </w:rPr>
              <w:t>check(force)</w:t>
            </w:r>
          </w:p>
        </w:tc>
      </w:tr>
    </w:tbl>
    <w:p w:rsidR="00B24AA3" w:rsidRDefault="005B5EA9" w:rsidP="00DC6B43">
      <w:pPr>
        <w:pStyle w:val="a4"/>
        <w:numPr>
          <w:ilvl w:val="0"/>
          <w:numId w:val="19"/>
        </w:numPr>
        <w:ind w:leftChars="0"/>
        <w:rPr>
          <w:bCs/>
          <w:szCs w:val="20"/>
        </w:rPr>
      </w:pPr>
      <w:r>
        <w:rPr>
          <w:bCs/>
          <w:szCs w:val="20"/>
        </w:rPr>
        <w:t xml:space="preserve">명령어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u: </w:t>
      </w: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isk usage</w:t>
      </w:r>
      <w:r>
        <w:rPr>
          <w:rFonts w:hint="eastAsia"/>
          <w:bCs/>
          <w:szCs w:val="20"/>
        </w:rPr>
        <w:t>의 약자로 디렉터리 별로 디스크 사용량을 확인할 수 있다</w:t>
      </w:r>
      <w:r>
        <w:rPr>
          <w:bCs/>
          <w:szCs w:val="20"/>
        </w:rPr>
        <w:t>.</w:t>
      </w:r>
    </w:p>
    <w:p w:rsidR="005B5EA9" w:rsidRDefault="005B5EA9" w:rsidP="00DC6B43">
      <w:pPr>
        <w:pStyle w:val="a4"/>
        <w:numPr>
          <w:ilvl w:val="1"/>
          <w:numId w:val="1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>: du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 xml:space="preserve">파일 및 </w:t>
      </w:r>
      <w:proofErr w:type="spellStart"/>
      <w:r>
        <w:rPr>
          <w:rFonts w:hint="eastAsia"/>
          <w:bCs/>
          <w:szCs w:val="20"/>
        </w:rPr>
        <w:t>디렉터디명</w:t>
      </w:r>
      <w:proofErr w:type="spellEnd"/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909"/>
      </w:tblGrid>
      <w:tr w:rsidR="005B5EA9" w:rsidRPr="00B24AA3" w:rsidTr="00A76F75">
        <w:tc>
          <w:tcPr>
            <w:tcW w:w="1747" w:type="dxa"/>
          </w:tcPr>
          <w:p w:rsidR="005B5EA9" w:rsidRPr="00B24AA3" w:rsidRDefault="005B5EA9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24AA3">
              <w:rPr>
                <w:rFonts w:hint="eastAsia"/>
                <w:b/>
                <w:szCs w:val="20"/>
              </w:rPr>
              <w:lastRenderedPageBreak/>
              <w:t>옵션</w:t>
            </w:r>
          </w:p>
        </w:tc>
        <w:tc>
          <w:tcPr>
            <w:tcW w:w="7909" w:type="dxa"/>
          </w:tcPr>
          <w:p w:rsidR="005B5EA9" w:rsidRPr="00B24AA3" w:rsidRDefault="005B5EA9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B24AA3">
              <w:rPr>
                <w:rFonts w:hint="eastAsia"/>
                <w:b/>
                <w:szCs w:val="20"/>
              </w:rPr>
              <w:t>설명</w:t>
            </w:r>
          </w:p>
        </w:tc>
      </w:tr>
      <w:tr w:rsidR="005B5EA9" w:rsidTr="00A76F75">
        <w:tc>
          <w:tcPr>
            <w:tcW w:w="1747" w:type="dxa"/>
          </w:tcPr>
          <w:p w:rsidR="005B5EA9" w:rsidRPr="00B24AA3" w:rsidRDefault="005B5EA9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-h</w:t>
            </w:r>
          </w:p>
        </w:tc>
        <w:tc>
          <w:tcPr>
            <w:tcW w:w="7909" w:type="dxa"/>
          </w:tcPr>
          <w:p w:rsidR="005B5EA9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용량 단위(</w:t>
            </w:r>
            <w:r>
              <w:rPr>
                <w:bCs/>
                <w:szCs w:val="20"/>
              </w:rPr>
              <w:t xml:space="preserve">KB, MB, GB) </w:t>
            </w:r>
            <w:r>
              <w:rPr>
                <w:rFonts w:hint="eastAsia"/>
                <w:bCs/>
                <w:szCs w:val="20"/>
              </w:rPr>
              <w:t>단위로 표시</w:t>
            </w:r>
          </w:p>
        </w:tc>
      </w:tr>
      <w:tr w:rsidR="005B5EA9" w:rsidTr="00A76F75">
        <w:tc>
          <w:tcPr>
            <w:tcW w:w="1747" w:type="dxa"/>
          </w:tcPr>
          <w:p w:rsidR="005B5EA9" w:rsidRPr="00B24AA3" w:rsidRDefault="005B5EA9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7909" w:type="dxa"/>
          </w:tcPr>
          <w:p w:rsidR="005B5EA9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디렉터리가 아닌 모든 파일에 대한 정보 표시</w:t>
            </w:r>
          </w:p>
        </w:tc>
      </w:tr>
      <w:tr w:rsidR="005B5EA9" w:rsidTr="00A76F75">
        <w:tc>
          <w:tcPr>
            <w:tcW w:w="1747" w:type="dxa"/>
          </w:tcPr>
          <w:p w:rsidR="005B5EA9" w:rsidRPr="00B24AA3" w:rsidRDefault="008D4900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m</w:t>
            </w:r>
          </w:p>
        </w:tc>
        <w:tc>
          <w:tcPr>
            <w:tcW w:w="7909" w:type="dxa"/>
          </w:tcPr>
          <w:p w:rsidR="005B5EA9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결과 값을 </w:t>
            </w:r>
            <w:r>
              <w:rPr>
                <w:bCs/>
                <w:szCs w:val="20"/>
              </w:rPr>
              <w:t xml:space="preserve">MB </w:t>
            </w:r>
            <w:r>
              <w:rPr>
                <w:rFonts w:hint="eastAsia"/>
                <w:bCs/>
                <w:szCs w:val="20"/>
              </w:rPr>
              <w:t>단위로 표시</w:t>
            </w:r>
          </w:p>
        </w:tc>
      </w:tr>
      <w:tr w:rsidR="005B5EA9" w:rsidTr="00A76F75">
        <w:tc>
          <w:tcPr>
            <w:tcW w:w="1747" w:type="dxa"/>
          </w:tcPr>
          <w:p w:rsidR="005B5EA9" w:rsidRPr="00B24AA3" w:rsidRDefault="008D4900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k</w:t>
            </w:r>
          </w:p>
        </w:tc>
        <w:tc>
          <w:tcPr>
            <w:tcW w:w="7909" w:type="dxa"/>
          </w:tcPr>
          <w:p w:rsidR="005B5EA9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결과 값을 </w:t>
            </w:r>
            <w:r>
              <w:rPr>
                <w:bCs/>
                <w:szCs w:val="20"/>
              </w:rPr>
              <w:t>KB</w:t>
            </w:r>
            <w:r>
              <w:rPr>
                <w:rFonts w:hint="eastAsia"/>
                <w:bCs/>
                <w:szCs w:val="20"/>
              </w:rPr>
              <w:t xml:space="preserve"> 단위로 표시</w:t>
            </w:r>
          </w:p>
        </w:tc>
      </w:tr>
      <w:tr w:rsidR="005B5EA9" w:rsidTr="00A76F75">
        <w:tc>
          <w:tcPr>
            <w:tcW w:w="1747" w:type="dxa"/>
          </w:tcPr>
          <w:p w:rsidR="005B5EA9" w:rsidRPr="00B24AA3" w:rsidRDefault="008D4900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s</w:t>
            </w:r>
          </w:p>
        </w:tc>
        <w:tc>
          <w:tcPr>
            <w:tcW w:w="7909" w:type="dxa"/>
          </w:tcPr>
          <w:p w:rsidR="008D4900" w:rsidRDefault="008D4900" w:rsidP="00A76F75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사용량의 총 합계만 표시</w:t>
            </w:r>
          </w:p>
          <w:p w:rsidR="008D4900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파일의 전체 크기를 합한 값으로 표시</w:t>
            </w:r>
          </w:p>
        </w:tc>
      </w:tr>
      <w:tr w:rsidR="008D4900" w:rsidTr="00A76F75">
        <w:tc>
          <w:tcPr>
            <w:tcW w:w="1747" w:type="dxa"/>
          </w:tcPr>
          <w:p w:rsidR="008D4900" w:rsidRDefault="008D4900" w:rsidP="00A76F75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c</w:t>
            </w:r>
          </w:p>
        </w:tc>
        <w:tc>
          <w:tcPr>
            <w:tcW w:w="7909" w:type="dxa"/>
          </w:tcPr>
          <w:p w:rsidR="008D4900" w:rsidRDefault="008D4900" w:rsidP="00A76F75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모든 파일의 디스크 사용 정보를 보여주고 나서 합계를 표시</w:t>
            </w:r>
          </w:p>
        </w:tc>
      </w:tr>
    </w:tbl>
    <w:p w:rsidR="005B5EA9" w:rsidRDefault="005B5EA9" w:rsidP="00DC6B43">
      <w:pPr>
        <w:pStyle w:val="a4"/>
        <w:numPr>
          <w:ilvl w:val="0"/>
          <w:numId w:val="19"/>
        </w:numPr>
        <w:ind w:leftChars="0"/>
        <w:rPr>
          <w:bCs/>
          <w:szCs w:val="20"/>
        </w:rPr>
      </w:pPr>
      <w:r>
        <w:rPr>
          <w:bCs/>
          <w:szCs w:val="20"/>
        </w:rPr>
        <w:t>명령어 df</w:t>
      </w:r>
    </w:p>
    <w:p w:rsidR="001A4AF0" w:rsidRDefault="001A4AF0" w:rsidP="00DC6B43">
      <w:pPr>
        <w:pStyle w:val="a4"/>
        <w:numPr>
          <w:ilvl w:val="1"/>
          <w:numId w:val="1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시스템에 </w:t>
      </w:r>
      <w:proofErr w:type="spellStart"/>
      <w:r>
        <w:rPr>
          <w:rFonts w:hint="eastAsia"/>
          <w:bCs/>
          <w:szCs w:val="20"/>
        </w:rPr>
        <w:t>마운트된</w:t>
      </w:r>
      <w:proofErr w:type="spellEnd"/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하드 디스크의 남은 용량을 확인할 때 사용하는 명령어이다</w:t>
      </w:r>
      <w:r>
        <w:rPr>
          <w:bCs/>
          <w:szCs w:val="20"/>
        </w:rPr>
        <w:t>.</w:t>
      </w:r>
    </w:p>
    <w:p w:rsidR="001A4AF0" w:rsidRDefault="001A4AF0" w:rsidP="00DC6B43">
      <w:pPr>
        <w:pStyle w:val="a4"/>
        <w:numPr>
          <w:ilvl w:val="1"/>
          <w:numId w:val="1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 xml:space="preserve">기본적으로 </w:t>
      </w:r>
      <w:r>
        <w:rPr>
          <w:bCs/>
          <w:szCs w:val="20"/>
        </w:rPr>
        <w:t xml:space="preserve">1,024byte </w:t>
      </w:r>
      <w:r>
        <w:rPr>
          <w:rFonts w:hint="eastAsia"/>
          <w:bCs/>
          <w:szCs w:val="20"/>
        </w:rPr>
        <w:t>블록 단위로 출력하며</w:t>
      </w:r>
      <w:r>
        <w:rPr>
          <w:bCs/>
          <w:szCs w:val="20"/>
        </w:rPr>
        <w:t xml:space="preserve">, </w:t>
      </w:r>
      <w:r>
        <w:rPr>
          <w:rFonts w:hint="eastAsia"/>
          <w:bCs/>
          <w:szCs w:val="20"/>
        </w:rPr>
        <w:t>옵션을 통해 다른 단위로 출력이 가능하다</w:t>
      </w:r>
      <w:r>
        <w:rPr>
          <w:bCs/>
          <w:szCs w:val="20"/>
        </w:rPr>
        <w:t>.</w:t>
      </w:r>
    </w:p>
    <w:p w:rsidR="001A4AF0" w:rsidRDefault="001A4AF0" w:rsidP="00DC6B43">
      <w:pPr>
        <w:pStyle w:val="a4"/>
        <w:numPr>
          <w:ilvl w:val="1"/>
          <w:numId w:val="19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형식</w:t>
      </w:r>
      <w:r>
        <w:rPr>
          <w:bCs/>
          <w:szCs w:val="20"/>
        </w:rPr>
        <w:t>: df [</w:t>
      </w:r>
      <w:r>
        <w:rPr>
          <w:rFonts w:hint="eastAsia"/>
          <w:bCs/>
          <w:szCs w:val="20"/>
        </w:rPr>
        <w:t>옵션</w:t>
      </w:r>
      <w:r>
        <w:rPr>
          <w:bCs/>
          <w:szCs w:val="20"/>
        </w:rPr>
        <w:t>] [</w:t>
      </w:r>
      <w:r>
        <w:rPr>
          <w:rFonts w:hint="eastAsia"/>
          <w:bCs/>
          <w:szCs w:val="20"/>
        </w:rPr>
        <w:t>파일명</w:t>
      </w:r>
      <w:r>
        <w:rPr>
          <w:bCs/>
          <w:szCs w:val="20"/>
        </w:rPr>
        <w:t>]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747"/>
        <w:gridCol w:w="7909"/>
      </w:tblGrid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A4AF0"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7909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1A4AF0">
              <w:rPr>
                <w:rFonts w:hint="eastAsia"/>
                <w:b/>
                <w:szCs w:val="20"/>
              </w:rPr>
              <w:t>설명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-h</w:t>
            </w:r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용량 단위(</w:t>
            </w:r>
            <w:r>
              <w:rPr>
                <w:bCs/>
                <w:szCs w:val="20"/>
              </w:rPr>
              <w:t xml:space="preserve">KB, MB, GB) </w:t>
            </w:r>
            <w:r>
              <w:rPr>
                <w:rFonts w:hint="eastAsia"/>
                <w:bCs/>
                <w:szCs w:val="20"/>
              </w:rPr>
              <w:t>단위로 표시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 유형과 파티션 정보 출력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t</w:t>
            </w:r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표시되는 파일 시스템 유형을 지정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a</w:t>
            </w:r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0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블록의 파일 시스템을 포함하여 모든 파일 시스템을 출력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r>
              <w:rPr>
                <w:b/>
                <w:szCs w:val="20"/>
              </w:rPr>
              <w:t>k</w:t>
            </w:r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-</w:t>
            </w:r>
            <w:r>
              <w:rPr>
                <w:bCs/>
                <w:szCs w:val="20"/>
              </w:rPr>
              <w:t>-</w:t>
            </w:r>
            <w:r>
              <w:rPr>
                <w:rFonts w:hint="eastAsia"/>
                <w:bCs/>
                <w:szCs w:val="20"/>
              </w:rPr>
              <w:t>b</w:t>
            </w:r>
            <w:r>
              <w:rPr>
                <w:bCs/>
                <w:szCs w:val="20"/>
              </w:rPr>
              <w:t>lock-size=1K</w:t>
            </w:r>
            <w:r>
              <w:rPr>
                <w:rFonts w:hint="eastAsia"/>
                <w:bCs/>
                <w:szCs w:val="20"/>
              </w:rPr>
              <w:t>와 같은 의미</w:t>
            </w:r>
          </w:p>
        </w:tc>
      </w:tr>
      <w:tr w:rsidR="001A4AF0" w:rsidTr="001A4AF0">
        <w:tc>
          <w:tcPr>
            <w:tcW w:w="1747" w:type="dxa"/>
          </w:tcPr>
          <w:p w:rsidR="001A4AF0" w:rsidRPr="001A4AF0" w:rsidRDefault="001A4AF0" w:rsidP="001A4AF0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-</w:t>
            </w:r>
            <w:proofErr w:type="spellStart"/>
            <w:r>
              <w:rPr>
                <w:b/>
                <w:szCs w:val="20"/>
              </w:rPr>
              <w:t>i</w:t>
            </w:r>
            <w:proofErr w:type="spellEnd"/>
          </w:p>
        </w:tc>
        <w:tc>
          <w:tcPr>
            <w:tcW w:w="7909" w:type="dxa"/>
          </w:tcPr>
          <w:p w:rsidR="001A4AF0" w:rsidRDefault="001A4AF0" w:rsidP="001A4AF0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inode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사용률 확인,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사용공간,</w:t>
            </w:r>
            <w:r>
              <w:rPr>
                <w:bCs/>
                <w:szCs w:val="20"/>
              </w:rPr>
              <w:t xml:space="preserve"> </w:t>
            </w:r>
            <w:r w:rsidR="00A76F75">
              <w:rPr>
                <w:rFonts w:hint="eastAsia"/>
                <w:bCs/>
                <w:szCs w:val="20"/>
              </w:rPr>
              <w:t>사용 퍼센트를 출력</w:t>
            </w:r>
          </w:p>
        </w:tc>
      </w:tr>
    </w:tbl>
    <w:p w:rsidR="001A4AF0" w:rsidRDefault="00A76F75" w:rsidP="00A76F75">
      <w:pPr>
        <w:rPr>
          <w:b/>
          <w:sz w:val="24"/>
          <w:szCs w:val="24"/>
        </w:rPr>
      </w:pPr>
      <w:r w:rsidRPr="00A76F75">
        <w:rPr>
          <w:rFonts w:hint="eastAsia"/>
          <w:b/>
          <w:sz w:val="24"/>
          <w:szCs w:val="24"/>
        </w:rPr>
        <w:t>3</w:t>
      </w:r>
      <w:r w:rsidRPr="00A76F75">
        <w:rPr>
          <w:b/>
          <w:sz w:val="24"/>
          <w:szCs w:val="24"/>
        </w:rPr>
        <w:t xml:space="preserve">. </w:t>
      </w:r>
      <w:r w:rsidRPr="00A76F75">
        <w:rPr>
          <w:rFonts w:hint="eastAsia"/>
          <w:b/>
          <w:sz w:val="24"/>
          <w:szCs w:val="24"/>
        </w:rPr>
        <w:t xml:space="preserve">파일 </w:t>
      </w:r>
      <w:r w:rsidRPr="00A76F75">
        <w:rPr>
          <w:b/>
          <w:sz w:val="24"/>
          <w:szCs w:val="24"/>
        </w:rPr>
        <w:t>/</w:t>
      </w:r>
      <w:proofErr w:type="spellStart"/>
      <w:r w:rsidRPr="00A76F75">
        <w:rPr>
          <w:rFonts w:hint="eastAsia"/>
          <w:b/>
          <w:sz w:val="24"/>
          <w:szCs w:val="24"/>
        </w:rPr>
        <w:t>e</w:t>
      </w:r>
      <w:r w:rsidRPr="00A76F75">
        <w:rPr>
          <w:b/>
          <w:sz w:val="24"/>
          <w:szCs w:val="24"/>
        </w:rPr>
        <w:t>tc</w:t>
      </w:r>
      <w:proofErr w:type="spellEnd"/>
      <w:r w:rsidRPr="00A76F75">
        <w:rPr>
          <w:b/>
          <w:sz w:val="24"/>
          <w:szCs w:val="24"/>
        </w:rPr>
        <w:t>/</w:t>
      </w:r>
      <w:proofErr w:type="spellStart"/>
      <w:r w:rsidRPr="00A76F75">
        <w:rPr>
          <w:b/>
          <w:sz w:val="24"/>
          <w:szCs w:val="24"/>
        </w:rPr>
        <w:t>fstab</w:t>
      </w:r>
      <w:proofErr w:type="spellEnd"/>
    </w:p>
    <w:p w:rsidR="00A76F75" w:rsidRDefault="00A76F75" w:rsidP="00DC6B43">
      <w:pPr>
        <w:pStyle w:val="a4"/>
        <w:numPr>
          <w:ilvl w:val="0"/>
          <w:numId w:val="2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리눅스에서 사용하는 파일 시스템 정보를 정적으로</w:t>
      </w:r>
      <w:r>
        <w:rPr>
          <w:bCs/>
          <w:szCs w:val="20"/>
        </w:rPr>
        <w:t>(</w:t>
      </w:r>
      <w:r>
        <w:rPr>
          <w:rFonts w:hint="eastAsia"/>
          <w:bCs/>
          <w:szCs w:val="20"/>
        </w:rPr>
        <w:t>고정적으로</w:t>
      </w:r>
      <w:r>
        <w:rPr>
          <w:bCs/>
          <w:szCs w:val="20"/>
        </w:rPr>
        <w:t xml:space="preserve">) </w:t>
      </w:r>
      <w:r>
        <w:rPr>
          <w:rFonts w:hint="eastAsia"/>
          <w:bCs/>
          <w:szCs w:val="20"/>
        </w:rPr>
        <w:t>저장하고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있는 파일이다</w:t>
      </w:r>
      <w:r>
        <w:rPr>
          <w:bCs/>
          <w:szCs w:val="20"/>
        </w:rPr>
        <w:t>.</w:t>
      </w:r>
    </w:p>
    <w:p w:rsidR="00A76F75" w:rsidRDefault="00A76F75" w:rsidP="00DC6B43">
      <w:pPr>
        <w:pStyle w:val="a4"/>
        <w:numPr>
          <w:ilvl w:val="0"/>
          <w:numId w:val="2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 파일 시스템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정보와 부팅 시 마운트 정보를 가지고 있다</w:t>
      </w:r>
      <w:r>
        <w:rPr>
          <w:bCs/>
          <w:szCs w:val="20"/>
        </w:rPr>
        <w:t>.</w:t>
      </w:r>
    </w:p>
    <w:p w:rsidR="00A76F75" w:rsidRDefault="00A76F75" w:rsidP="00DC6B43">
      <w:pPr>
        <w:pStyle w:val="a4"/>
        <w:numPr>
          <w:ilvl w:val="1"/>
          <w:numId w:val="20"/>
        </w:numPr>
        <w:ind w:leftChars="0"/>
        <w:rPr>
          <w:bCs/>
          <w:szCs w:val="20"/>
        </w:rPr>
      </w:pPr>
      <w:r>
        <w:rPr>
          <w:rFonts w:hint="eastAsia"/>
          <w:bCs/>
          <w:szCs w:val="20"/>
        </w:rPr>
        <w:t>리눅스가 부팅되면서 어떤 파티션들을 어디에 자동으로 부팅하고 외부 장치들에 대한 마운트를 어떻게 설정할 것인지 그리고 사용 권한 및 복구 등과 관련된 옵션을 어떻게 지정할 것인지에 대해 설정하는 파일이다</w:t>
      </w:r>
      <w:r>
        <w:rPr>
          <w:bCs/>
          <w:szCs w:val="20"/>
        </w:rPr>
        <w:t>.</w:t>
      </w:r>
    </w:p>
    <w:p w:rsidR="00A76F75" w:rsidRDefault="00A76F75" w:rsidP="00DC6B43">
      <w:pPr>
        <w:pStyle w:val="a4"/>
        <w:numPr>
          <w:ilvl w:val="1"/>
          <w:numId w:val="20"/>
        </w:numPr>
        <w:ind w:leftChars="0"/>
        <w:rPr>
          <w:bCs/>
          <w:szCs w:val="20"/>
        </w:rPr>
      </w:pPr>
      <w:r>
        <w:rPr>
          <w:bCs/>
          <w:szCs w:val="20"/>
        </w:rPr>
        <w:t>E</w:t>
      </w:r>
      <w:r>
        <w:rPr>
          <w:rFonts w:hint="eastAsia"/>
          <w:bCs/>
          <w:szCs w:val="20"/>
        </w:rPr>
        <w:t>x</w:t>
      </w:r>
      <w:r>
        <w:rPr>
          <w:bCs/>
          <w:szCs w:val="20"/>
        </w:rPr>
        <w:t xml:space="preserve">) </w:t>
      </w:r>
      <w:r>
        <w:rPr>
          <w:bCs/>
          <w:szCs w:val="20"/>
        </w:rPr>
        <w:tab/>
        <w:t>proc</w:t>
      </w:r>
      <w:r>
        <w:rPr>
          <w:bCs/>
          <w:szCs w:val="20"/>
        </w:rPr>
        <w:tab/>
        <w:t>/proc</w:t>
      </w:r>
      <w:r>
        <w:rPr>
          <w:bCs/>
          <w:szCs w:val="20"/>
        </w:rPr>
        <w:tab/>
      </w:r>
      <w:proofErr w:type="spellStart"/>
      <w:r>
        <w:rPr>
          <w:bCs/>
          <w:szCs w:val="20"/>
        </w:rPr>
        <w:t>proc</w:t>
      </w:r>
      <w:proofErr w:type="spellEnd"/>
      <w:r>
        <w:rPr>
          <w:bCs/>
          <w:szCs w:val="20"/>
        </w:rPr>
        <w:tab/>
        <w:t>defaults</w:t>
      </w:r>
      <w:r>
        <w:rPr>
          <w:bCs/>
          <w:szCs w:val="20"/>
        </w:rPr>
        <w:tab/>
        <w:t>0 0 ( (1) (2) (3) (4) (5) (6) )</w:t>
      </w: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2127"/>
        <w:gridCol w:w="6633"/>
      </w:tblGrid>
      <w:tr w:rsidR="00926246" w:rsidTr="00926246">
        <w:tc>
          <w:tcPr>
            <w:tcW w:w="3023" w:type="dxa"/>
            <w:gridSpan w:val="2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26246">
              <w:rPr>
                <w:b/>
                <w:szCs w:val="20"/>
              </w:rPr>
              <w:t>필드</w:t>
            </w:r>
          </w:p>
        </w:tc>
        <w:tc>
          <w:tcPr>
            <w:tcW w:w="6633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 w:rsidRPr="00926246">
              <w:rPr>
                <w:rFonts w:hint="eastAsia"/>
                <w:b/>
                <w:szCs w:val="20"/>
              </w:rPr>
              <w:t>설명</w:t>
            </w: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1)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파일 시스템 </w:t>
            </w:r>
            <w:proofErr w:type="spellStart"/>
            <w:r>
              <w:rPr>
                <w:rFonts w:hint="eastAsia"/>
                <w:b/>
                <w:szCs w:val="20"/>
              </w:rPr>
              <w:t>장치명</w:t>
            </w:r>
            <w:proofErr w:type="spellEnd"/>
          </w:p>
        </w:tc>
        <w:tc>
          <w:tcPr>
            <w:tcW w:w="6633" w:type="dxa"/>
          </w:tcPr>
          <w:p w:rsidR="00926246" w:rsidRDefault="00926246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장치명</w:t>
            </w:r>
            <w:proofErr w:type="spellEnd"/>
            <w:r>
              <w:rPr>
                <w:rFonts w:hint="eastAsia"/>
                <w:bCs/>
                <w:szCs w:val="20"/>
              </w:rPr>
              <w:t>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볼륨라벨,</w:t>
            </w:r>
            <w:r>
              <w:rPr>
                <w:bCs/>
                <w:szCs w:val="20"/>
              </w:rPr>
              <w:t xml:space="preserve"> UUID</w:t>
            </w:r>
            <w:r>
              <w:rPr>
                <w:rFonts w:hint="eastAsia"/>
                <w:bCs/>
                <w:szCs w:val="20"/>
              </w:rPr>
              <w:t>가 기록</w:t>
            </w: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마운트 포인트</w:t>
            </w:r>
          </w:p>
        </w:tc>
        <w:tc>
          <w:tcPr>
            <w:tcW w:w="6633" w:type="dxa"/>
          </w:tcPr>
          <w:p w:rsidR="00926246" w:rsidRDefault="00926246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파일 시스템이 </w:t>
            </w:r>
            <w:proofErr w:type="spellStart"/>
            <w:r>
              <w:rPr>
                <w:rFonts w:hint="eastAsia"/>
                <w:bCs/>
                <w:szCs w:val="20"/>
              </w:rPr>
              <w:t>마운트될</w:t>
            </w:r>
            <w:proofErr w:type="spellEnd"/>
            <w:r>
              <w:rPr>
                <w:rFonts w:hint="eastAsia"/>
                <w:bCs/>
                <w:szCs w:val="20"/>
              </w:rPr>
              <w:t xml:space="preserve"> 위치 명시</w:t>
            </w: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3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파일 시스템 종류</w:t>
            </w:r>
          </w:p>
        </w:tc>
        <w:tc>
          <w:tcPr>
            <w:tcW w:w="6633" w:type="dxa"/>
          </w:tcPr>
          <w:p w:rsidR="00926246" w:rsidRDefault="00926246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 종류 설정</w:t>
            </w: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4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옵션</w:t>
            </w:r>
          </w:p>
        </w:tc>
        <w:tc>
          <w:tcPr>
            <w:tcW w:w="6633" w:type="dxa"/>
          </w:tcPr>
          <w:p w:rsidR="00926246" w:rsidRDefault="00926246" w:rsidP="0092624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파일 시스템 속성 설정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68"/>
              <w:gridCol w:w="5239"/>
            </w:tblGrid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926246">
                    <w:rPr>
                      <w:b/>
                      <w:szCs w:val="20"/>
                    </w:rPr>
                    <w:t>default</w:t>
                  </w:r>
                </w:p>
              </w:tc>
              <w:tc>
                <w:tcPr>
                  <w:tcW w:w="5239" w:type="dxa"/>
                </w:tcPr>
                <w:p w:rsidR="00926246" w:rsidRDefault="00926246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bCs/>
                      <w:szCs w:val="20"/>
                    </w:rPr>
                    <w:t xml:space="preserve">auto, exec, </w:t>
                  </w:r>
                  <w:proofErr w:type="spellStart"/>
                  <w:r>
                    <w:rPr>
                      <w:bCs/>
                      <w:szCs w:val="20"/>
                    </w:rPr>
                    <w:t>suid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bCs/>
                      <w:szCs w:val="20"/>
                    </w:rPr>
                    <w:t>ro</w:t>
                  </w:r>
                  <w:proofErr w:type="spellEnd"/>
                  <w:r>
                    <w:rPr>
                      <w:bCs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bCs/>
                      <w:szCs w:val="20"/>
                    </w:rPr>
                    <w:t>rw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>등을 모두 가지는 속성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926246">
                    <w:rPr>
                      <w:b/>
                      <w:szCs w:val="20"/>
                    </w:rPr>
                    <w:t>auto</w:t>
                  </w:r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부팅 시 자동 마운트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926246">
                    <w:rPr>
                      <w:b/>
                      <w:szCs w:val="20"/>
                    </w:rPr>
                    <w:t>exec</w:t>
                  </w:r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실행 파일이 실행되는 것을 허용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suid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proofErr w:type="spellStart"/>
                  <w:r>
                    <w:rPr>
                      <w:bCs/>
                      <w:szCs w:val="20"/>
                    </w:rPr>
                    <w:t>SetUID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 xml:space="preserve">와 </w:t>
                  </w: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S</w:t>
                  </w:r>
                  <w:r>
                    <w:rPr>
                      <w:bCs/>
                      <w:szCs w:val="20"/>
                    </w:rPr>
                    <w:t>etGID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>의 사용을 허용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ro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읽기 전용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rw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읽고 쓰기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926246">
                    <w:rPr>
                      <w:b/>
                      <w:szCs w:val="20"/>
                    </w:rPr>
                    <w:t>user</w:t>
                  </w:r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일반 사용자들의 마운트 권한 부여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lastRenderedPageBreak/>
                    <w:t>usrquota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사용자의 디스크 </w:t>
                  </w: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쿼타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 xml:space="preserve"> 설정 명시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grpquota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그룹별 디스크 </w:t>
                  </w: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쿼타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 xml:space="preserve"> 설정 명시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noauto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부팅 시 자동 마운트 비활성화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noexec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실행 파일 실행 허용 비활성화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b/>
                      <w:szCs w:val="20"/>
                    </w:rPr>
                    <w:t>nosuid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proofErr w:type="spellStart"/>
                  <w:r>
                    <w:rPr>
                      <w:rFonts w:hint="eastAsia"/>
                      <w:bCs/>
                      <w:szCs w:val="20"/>
                    </w:rPr>
                    <w:t>S</w:t>
                  </w:r>
                  <w:r>
                    <w:rPr>
                      <w:bCs/>
                      <w:szCs w:val="20"/>
                    </w:rPr>
                    <w:t>etUID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 xml:space="preserve">와 </w:t>
                  </w:r>
                  <w:proofErr w:type="spellStart"/>
                  <w:r>
                    <w:rPr>
                      <w:bCs/>
                      <w:szCs w:val="20"/>
                    </w:rPr>
                    <w:t>SrtGID</w:t>
                  </w:r>
                  <w:proofErr w:type="spellEnd"/>
                  <w:r>
                    <w:rPr>
                      <w:rFonts w:hint="eastAsia"/>
                      <w:bCs/>
                      <w:szCs w:val="20"/>
                    </w:rPr>
                    <w:t>의 사용 비활성화</w:t>
                  </w:r>
                </w:p>
              </w:tc>
            </w:tr>
            <w:tr w:rsidR="00926246" w:rsidTr="00926246">
              <w:tc>
                <w:tcPr>
                  <w:tcW w:w="1168" w:type="dxa"/>
                </w:tcPr>
                <w:p w:rsidR="00926246" w:rsidRPr="00926246" w:rsidRDefault="00926246" w:rsidP="00926246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proofErr w:type="spellStart"/>
                  <w:r w:rsidRPr="00926246">
                    <w:rPr>
                      <w:rFonts w:hint="eastAsia"/>
                      <w:b/>
                      <w:szCs w:val="20"/>
                    </w:rPr>
                    <w:t>n</w:t>
                  </w:r>
                  <w:r w:rsidRPr="00926246">
                    <w:rPr>
                      <w:b/>
                      <w:szCs w:val="20"/>
                    </w:rPr>
                    <w:t>ouser</w:t>
                  </w:r>
                  <w:proofErr w:type="spellEnd"/>
                </w:p>
              </w:tc>
              <w:tc>
                <w:tcPr>
                  <w:tcW w:w="5239" w:type="dxa"/>
                </w:tcPr>
                <w:p w:rsidR="00926246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일반 사용자들은 마운트 권한 부여 금지</w:t>
                  </w:r>
                </w:p>
              </w:tc>
            </w:tr>
          </w:tbl>
          <w:p w:rsidR="00926246" w:rsidRDefault="00926246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(</w:t>
            </w:r>
            <w:r>
              <w:rPr>
                <w:b/>
                <w:szCs w:val="20"/>
              </w:rPr>
              <w:t>5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</w:t>
            </w:r>
            <w:r>
              <w:rPr>
                <w:b/>
                <w:szCs w:val="20"/>
              </w:rPr>
              <w:t xml:space="preserve">ump </w:t>
            </w:r>
            <w:r>
              <w:rPr>
                <w:rFonts w:hint="eastAsia"/>
                <w:b/>
                <w:szCs w:val="20"/>
              </w:rPr>
              <w:t>관련 설정</w:t>
            </w:r>
          </w:p>
        </w:tc>
        <w:tc>
          <w:tcPr>
            <w:tcW w:w="6633" w:type="dxa"/>
          </w:tcPr>
          <w:p w:rsidR="00926246" w:rsidRDefault="0022181F" w:rsidP="0092624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d</w:t>
            </w:r>
            <w:r>
              <w:rPr>
                <w:bCs/>
                <w:szCs w:val="20"/>
              </w:rPr>
              <w:t xml:space="preserve">ump </w:t>
            </w:r>
            <w:r>
              <w:rPr>
                <w:rFonts w:hint="eastAsia"/>
                <w:bCs/>
                <w:szCs w:val="20"/>
              </w:rPr>
              <w:t>명령으로 백업 시 덤프 레벨을 결정,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즉 사용 주기 결정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68"/>
              <w:gridCol w:w="5239"/>
            </w:tblGrid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0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명령어 </w:t>
                  </w:r>
                  <w:r>
                    <w:rPr>
                      <w:bCs/>
                      <w:szCs w:val="20"/>
                    </w:rPr>
                    <w:t>dump</w:t>
                  </w:r>
                  <w:r>
                    <w:rPr>
                      <w:rFonts w:hint="eastAsia"/>
                      <w:bCs/>
                      <w:szCs w:val="20"/>
                    </w:rPr>
                    <w:t>로 덤프 불가</w:t>
                  </w:r>
                </w:p>
              </w:tc>
            </w:tr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명령어 </w:t>
                  </w:r>
                  <w:r>
                    <w:rPr>
                      <w:bCs/>
                      <w:szCs w:val="20"/>
                    </w:rPr>
                    <w:t>dump</w:t>
                  </w:r>
                  <w:r>
                    <w:rPr>
                      <w:rFonts w:hint="eastAsia"/>
                      <w:bCs/>
                      <w:szCs w:val="20"/>
                    </w:rPr>
                    <w:t>로 데이터 백업 가능</w:t>
                  </w:r>
                </w:p>
              </w:tc>
            </w:tr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 xml:space="preserve">이들에 한 번 명령어 </w:t>
                  </w:r>
                  <w:r>
                    <w:rPr>
                      <w:bCs/>
                      <w:szCs w:val="20"/>
                    </w:rPr>
                    <w:t>dump</w:t>
                  </w:r>
                  <w:r>
                    <w:rPr>
                      <w:rFonts w:hint="eastAsia"/>
                      <w:bCs/>
                      <w:szCs w:val="20"/>
                    </w:rPr>
                    <w:t>로 데이터 백업 가능</w:t>
                  </w:r>
                </w:p>
              </w:tc>
            </w:tr>
          </w:tbl>
          <w:p w:rsidR="0022181F" w:rsidRDefault="0022181F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</w:p>
        </w:tc>
      </w:tr>
      <w:tr w:rsidR="00926246" w:rsidTr="00926246">
        <w:tc>
          <w:tcPr>
            <w:tcW w:w="896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</w:t>
            </w:r>
            <w:r>
              <w:rPr>
                <w:b/>
                <w:szCs w:val="20"/>
              </w:rPr>
              <w:t>6</w:t>
            </w:r>
            <w:r>
              <w:rPr>
                <w:b/>
                <w:szCs w:val="20"/>
              </w:rPr>
              <w:t>)</w:t>
            </w:r>
          </w:p>
        </w:tc>
        <w:tc>
          <w:tcPr>
            <w:tcW w:w="2127" w:type="dxa"/>
          </w:tcPr>
          <w:p w:rsidR="00926246" w:rsidRPr="00926246" w:rsidRDefault="00926246" w:rsidP="00926246">
            <w:pPr>
              <w:pStyle w:val="a4"/>
              <w:ind w:leftChars="0" w:left="0"/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파일 점검 옵션</w:t>
            </w:r>
          </w:p>
        </w:tc>
        <w:tc>
          <w:tcPr>
            <w:tcW w:w="6633" w:type="dxa"/>
          </w:tcPr>
          <w:p w:rsidR="00926246" w:rsidRDefault="0022181F" w:rsidP="00926246">
            <w:pPr>
              <w:pStyle w:val="a4"/>
              <w:ind w:leftChars="0" w:left="0"/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부팅 시 파일 시스템을 점검하는 </w:t>
            </w:r>
            <w:proofErr w:type="spellStart"/>
            <w:r>
              <w:rPr>
                <w:bCs/>
                <w:szCs w:val="20"/>
              </w:rPr>
              <w:t>fsck</w:t>
            </w:r>
            <w:proofErr w:type="spellEnd"/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순서 부여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168"/>
              <w:gridCol w:w="5239"/>
            </w:tblGrid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0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부팅 시 파일 시스템을 점검하지 않음</w:t>
                  </w:r>
                </w:p>
              </w:tc>
            </w:tr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1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루트 파일 시스템을 점검</w:t>
                  </w:r>
                </w:p>
              </w:tc>
            </w:tr>
            <w:tr w:rsidR="0022181F" w:rsidTr="0022181F">
              <w:tc>
                <w:tcPr>
                  <w:tcW w:w="1168" w:type="dxa"/>
                </w:tcPr>
                <w:p w:rsidR="0022181F" w:rsidRPr="0022181F" w:rsidRDefault="0022181F" w:rsidP="0022181F">
                  <w:pPr>
                    <w:pStyle w:val="a4"/>
                    <w:ind w:leftChars="0" w:left="0"/>
                    <w:jc w:val="center"/>
                    <w:rPr>
                      <w:rFonts w:hint="eastAsia"/>
                      <w:b/>
                      <w:szCs w:val="20"/>
                    </w:rPr>
                  </w:pPr>
                  <w:r w:rsidRPr="0022181F">
                    <w:rPr>
                      <w:rFonts w:hint="eastAsia"/>
                      <w:b/>
                      <w:szCs w:val="20"/>
                    </w:rPr>
                    <w:t>2</w:t>
                  </w:r>
                </w:p>
              </w:tc>
              <w:tc>
                <w:tcPr>
                  <w:tcW w:w="5239" w:type="dxa"/>
                </w:tcPr>
                <w:p w:rsidR="0022181F" w:rsidRDefault="0022181F" w:rsidP="00926246">
                  <w:pPr>
                    <w:pStyle w:val="a4"/>
                    <w:ind w:leftChars="0" w:left="0"/>
                    <w:rPr>
                      <w:rFonts w:hint="eastAsia"/>
                      <w:bCs/>
                      <w:szCs w:val="20"/>
                    </w:rPr>
                  </w:pPr>
                  <w:r>
                    <w:rPr>
                      <w:rFonts w:hint="eastAsia"/>
                      <w:bCs/>
                      <w:szCs w:val="20"/>
                    </w:rPr>
                    <w:t>루트 파일 시스템 이외의 파일 시스템을 점검</w:t>
                  </w:r>
                  <w:bookmarkStart w:id="1" w:name="_GoBack"/>
                  <w:bookmarkEnd w:id="1"/>
                </w:p>
              </w:tc>
            </w:tr>
          </w:tbl>
          <w:p w:rsidR="0022181F" w:rsidRDefault="0022181F" w:rsidP="00926246">
            <w:pPr>
              <w:pStyle w:val="a4"/>
              <w:ind w:leftChars="0" w:left="0"/>
              <w:rPr>
                <w:rFonts w:hint="eastAsia"/>
                <w:bCs/>
                <w:szCs w:val="20"/>
              </w:rPr>
            </w:pPr>
          </w:p>
        </w:tc>
      </w:tr>
    </w:tbl>
    <w:p w:rsidR="00A76F75" w:rsidRPr="00A76F75" w:rsidRDefault="00A76F75" w:rsidP="00926246">
      <w:pPr>
        <w:pStyle w:val="a4"/>
        <w:ind w:leftChars="0"/>
        <w:rPr>
          <w:rFonts w:hint="eastAsia"/>
          <w:bCs/>
          <w:szCs w:val="20"/>
        </w:rPr>
      </w:pPr>
    </w:p>
    <w:sectPr w:rsidR="00A76F75" w:rsidRPr="00A76F75" w:rsidSect="004057F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B43" w:rsidRDefault="00DC6B43" w:rsidP="008E7523">
      <w:pPr>
        <w:spacing w:after="0" w:line="240" w:lineRule="auto"/>
      </w:pPr>
      <w:r>
        <w:separator/>
      </w:r>
    </w:p>
  </w:endnote>
  <w:endnote w:type="continuationSeparator" w:id="0">
    <w:p w:rsidR="00DC6B43" w:rsidRDefault="00DC6B43" w:rsidP="008E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B43" w:rsidRDefault="00DC6B43" w:rsidP="008E7523">
      <w:pPr>
        <w:spacing w:after="0" w:line="240" w:lineRule="auto"/>
      </w:pPr>
      <w:r>
        <w:separator/>
      </w:r>
    </w:p>
  </w:footnote>
  <w:footnote w:type="continuationSeparator" w:id="0">
    <w:p w:rsidR="00DC6B43" w:rsidRDefault="00DC6B43" w:rsidP="008E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C1AF2"/>
    <w:multiLevelType w:val="hybridMultilevel"/>
    <w:tmpl w:val="D7846C2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11A54B3"/>
    <w:multiLevelType w:val="hybridMultilevel"/>
    <w:tmpl w:val="933617E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5C0A46"/>
    <w:multiLevelType w:val="hybridMultilevel"/>
    <w:tmpl w:val="905C87C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F9B3322"/>
    <w:multiLevelType w:val="hybridMultilevel"/>
    <w:tmpl w:val="C3EE1FF8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C66F94"/>
    <w:multiLevelType w:val="hybridMultilevel"/>
    <w:tmpl w:val="BEF8AA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B70FFE"/>
    <w:multiLevelType w:val="hybridMultilevel"/>
    <w:tmpl w:val="609A6CE4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352C13EF"/>
    <w:multiLevelType w:val="hybridMultilevel"/>
    <w:tmpl w:val="066CCE8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79A5C55"/>
    <w:multiLevelType w:val="hybridMultilevel"/>
    <w:tmpl w:val="D796235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B5F69CA"/>
    <w:multiLevelType w:val="hybridMultilevel"/>
    <w:tmpl w:val="58B0EAF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8147600"/>
    <w:multiLevelType w:val="hybridMultilevel"/>
    <w:tmpl w:val="4B94BC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C3A14C6"/>
    <w:multiLevelType w:val="hybridMultilevel"/>
    <w:tmpl w:val="2FA65DC4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1503AEF"/>
    <w:multiLevelType w:val="hybridMultilevel"/>
    <w:tmpl w:val="60D2F4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8056EFD"/>
    <w:multiLevelType w:val="hybridMultilevel"/>
    <w:tmpl w:val="5172F12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AA81792"/>
    <w:multiLevelType w:val="hybridMultilevel"/>
    <w:tmpl w:val="5376508E"/>
    <w:lvl w:ilvl="0" w:tplc="F12E31E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5CF62289"/>
    <w:multiLevelType w:val="hybridMultilevel"/>
    <w:tmpl w:val="72905E6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5DE32990"/>
    <w:multiLevelType w:val="hybridMultilevel"/>
    <w:tmpl w:val="5A0E234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58C6FE0"/>
    <w:multiLevelType w:val="hybridMultilevel"/>
    <w:tmpl w:val="83BE7E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68486AF8"/>
    <w:multiLevelType w:val="hybridMultilevel"/>
    <w:tmpl w:val="0644A4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59776E3"/>
    <w:multiLevelType w:val="hybridMultilevel"/>
    <w:tmpl w:val="5906AEA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E20654A"/>
    <w:multiLevelType w:val="hybridMultilevel"/>
    <w:tmpl w:val="3F0E8B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1"/>
  </w:num>
  <w:num w:numId="5">
    <w:abstractNumId w:val="12"/>
  </w:num>
  <w:num w:numId="6">
    <w:abstractNumId w:val="13"/>
  </w:num>
  <w:num w:numId="7">
    <w:abstractNumId w:val="5"/>
  </w:num>
  <w:num w:numId="8">
    <w:abstractNumId w:val="18"/>
  </w:num>
  <w:num w:numId="9">
    <w:abstractNumId w:val="19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  <w:num w:numId="14">
    <w:abstractNumId w:val="17"/>
  </w:num>
  <w:num w:numId="15">
    <w:abstractNumId w:val="8"/>
  </w:num>
  <w:num w:numId="16">
    <w:abstractNumId w:val="14"/>
  </w:num>
  <w:num w:numId="17">
    <w:abstractNumId w:val="0"/>
  </w:num>
  <w:num w:numId="18">
    <w:abstractNumId w:val="4"/>
  </w:num>
  <w:num w:numId="19">
    <w:abstractNumId w:val="16"/>
  </w:num>
  <w:num w:numId="20">
    <w:abstractNumId w:val="15"/>
  </w:num>
  <w:numIdMacAtCleanup w:val="2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유 영규">
    <w15:presenceInfo w15:providerId="Windows Live" w15:userId="b8cb24923a3a4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16C78"/>
    <w:rsid w:val="000544C1"/>
    <w:rsid w:val="0007026F"/>
    <w:rsid w:val="00086F38"/>
    <w:rsid w:val="000B244F"/>
    <w:rsid w:val="000C5F33"/>
    <w:rsid w:val="000D0CB8"/>
    <w:rsid w:val="000D1183"/>
    <w:rsid w:val="001036C6"/>
    <w:rsid w:val="0011382B"/>
    <w:rsid w:val="00132C86"/>
    <w:rsid w:val="001438D1"/>
    <w:rsid w:val="001459E2"/>
    <w:rsid w:val="00196979"/>
    <w:rsid w:val="001A4AF0"/>
    <w:rsid w:val="001B4CA0"/>
    <w:rsid w:val="001E1E79"/>
    <w:rsid w:val="001F304B"/>
    <w:rsid w:val="001F3409"/>
    <w:rsid w:val="0022181F"/>
    <w:rsid w:val="00252230"/>
    <w:rsid w:val="00292CFE"/>
    <w:rsid w:val="002B1E2A"/>
    <w:rsid w:val="00310588"/>
    <w:rsid w:val="00315D11"/>
    <w:rsid w:val="0032297F"/>
    <w:rsid w:val="00356F71"/>
    <w:rsid w:val="00361BDA"/>
    <w:rsid w:val="00363215"/>
    <w:rsid w:val="00372E33"/>
    <w:rsid w:val="00380A56"/>
    <w:rsid w:val="003C3FC9"/>
    <w:rsid w:val="004005E8"/>
    <w:rsid w:val="004057FF"/>
    <w:rsid w:val="00407CA8"/>
    <w:rsid w:val="00412FC3"/>
    <w:rsid w:val="00461B34"/>
    <w:rsid w:val="00474DD6"/>
    <w:rsid w:val="004C3BDA"/>
    <w:rsid w:val="00502B7F"/>
    <w:rsid w:val="0050778E"/>
    <w:rsid w:val="005270AB"/>
    <w:rsid w:val="005814A0"/>
    <w:rsid w:val="00597D23"/>
    <w:rsid w:val="005B5EA9"/>
    <w:rsid w:val="005B61CA"/>
    <w:rsid w:val="005F70DE"/>
    <w:rsid w:val="006036AD"/>
    <w:rsid w:val="00672BCC"/>
    <w:rsid w:val="00685462"/>
    <w:rsid w:val="006D7BBC"/>
    <w:rsid w:val="006D7EE2"/>
    <w:rsid w:val="006D7F9E"/>
    <w:rsid w:val="007053F0"/>
    <w:rsid w:val="00753863"/>
    <w:rsid w:val="00756F38"/>
    <w:rsid w:val="007630A5"/>
    <w:rsid w:val="007E3599"/>
    <w:rsid w:val="00816EFD"/>
    <w:rsid w:val="0083223D"/>
    <w:rsid w:val="00840717"/>
    <w:rsid w:val="008A1A54"/>
    <w:rsid w:val="008C2354"/>
    <w:rsid w:val="008D0FFB"/>
    <w:rsid w:val="008D4900"/>
    <w:rsid w:val="008D64B3"/>
    <w:rsid w:val="008E2082"/>
    <w:rsid w:val="008E7523"/>
    <w:rsid w:val="0090277E"/>
    <w:rsid w:val="00911A92"/>
    <w:rsid w:val="00926246"/>
    <w:rsid w:val="00932816"/>
    <w:rsid w:val="00975A00"/>
    <w:rsid w:val="00985173"/>
    <w:rsid w:val="00990AE5"/>
    <w:rsid w:val="009975B8"/>
    <w:rsid w:val="009F2BFB"/>
    <w:rsid w:val="00A07636"/>
    <w:rsid w:val="00A109F6"/>
    <w:rsid w:val="00A22C40"/>
    <w:rsid w:val="00A4208C"/>
    <w:rsid w:val="00A423B2"/>
    <w:rsid w:val="00A44528"/>
    <w:rsid w:val="00A76F75"/>
    <w:rsid w:val="00A85B91"/>
    <w:rsid w:val="00A92FB0"/>
    <w:rsid w:val="00AA6C28"/>
    <w:rsid w:val="00AC032B"/>
    <w:rsid w:val="00AD24FB"/>
    <w:rsid w:val="00AF07C3"/>
    <w:rsid w:val="00B000D9"/>
    <w:rsid w:val="00B12C9A"/>
    <w:rsid w:val="00B16E93"/>
    <w:rsid w:val="00B24AA3"/>
    <w:rsid w:val="00B42105"/>
    <w:rsid w:val="00B57937"/>
    <w:rsid w:val="00B63B8C"/>
    <w:rsid w:val="00B844E0"/>
    <w:rsid w:val="00B86251"/>
    <w:rsid w:val="00BA40FE"/>
    <w:rsid w:val="00BE33B6"/>
    <w:rsid w:val="00C06474"/>
    <w:rsid w:val="00C421E8"/>
    <w:rsid w:val="00C63CD5"/>
    <w:rsid w:val="00C82617"/>
    <w:rsid w:val="00C907C4"/>
    <w:rsid w:val="00CC0144"/>
    <w:rsid w:val="00CC1B53"/>
    <w:rsid w:val="00CE2D90"/>
    <w:rsid w:val="00CE5CB0"/>
    <w:rsid w:val="00CF1339"/>
    <w:rsid w:val="00D14D0B"/>
    <w:rsid w:val="00D25920"/>
    <w:rsid w:val="00D43E2F"/>
    <w:rsid w:val="00D54EB3"/>
    <w:rsid w:val="00D924E1"/>
    <w:rsid w:val="00DB0CF3"/>
    <w:rsid w:val="00DC04F0"/>
    <w:rsid w:val="00DC6B43"/>
    <w:rsid w:val="00DE0157"/>
    <w:rsid w:val="00DE3058"/>
    <w:rsid w:val="00E55A21"/>
    <w:rsid w:val="00E5616E"/>
    <w:rsid w:val="00E66572"/>
    <w:rsid w:val="00E74A6C"/>
    <w:rsid w:val="00EB29EE"/>
    <w:rsid w:val="00F17155"/>
    <w:rsid w:val="00F3662A"/>
    <w:rsid w:val="00F43FDD"/>
    <w:rsid w:val="00F66BF7"/>
    <w:rsid w:val="00F73FA9"/>
    <w:rsid w:val="00FA7157"/>
    <w:rsid w:val="00FC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31285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E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8E7523"/>
  </w:style>
  <w:style w:type="paragraph" w:styleId="a7">
    <w:name w:val="footer"/>
    <w:basedOn w:val="a"/>
    <w:link w:val="Char1"/>
    <w:uiPriority w:val="99"/>
    <w:unhideWhenUsed/>
    <w:rsid w:val="008E75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8E7523"/>
  </w:style>
  <w:style w:type="paragraph" w:styleId="a8">
    <w:name w:val="Balloon Text"/>
    <w:basedOn w:val="a"/>
    <w:link w:val="Char2"/>
    <w:uiPriority w:val="99"/>
    <w:semiHidden/>
    <w:unhideWhenUsed/>
    <w:rsid w:val="001138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11382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33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85266-0E3C-468D-A70E-B93B1795E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3035</TotalTime>
  <Pages>7</Pages>
  <Words>1003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29</cp:revision>
  <dcterms:created xsi:type="dcterms:W3CDTF">2020-01-21T08:38:00Z</dcterms:created>
  <dcterms:modified xsi:type="dcterms:W3CDTF">2020-02-02T17:29:00Z</dcterms:modified>
</cp:coreProperties>
</file>